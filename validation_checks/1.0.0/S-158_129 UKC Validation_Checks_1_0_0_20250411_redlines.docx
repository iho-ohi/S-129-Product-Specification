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67B621AD" w:rsidR="00A31B39" w:rsidRPr="0009670B" w:rsidRDefault="00DB5C38" w:rsidP="00B66C1A">
                              <w:pPr>
                                <w:pStyle w:val="Basisalinea"/>
                                <w:suppressAutoHyphens/>
                                <w:spacing w:line="240" w:lineRule="auto"/>
                                <w:rPr>
                                  <w:rFonts w:ascii="Arial" w:eastAsiaTheme="minorEastAsia" w:hAnsi="Arial" w:cs="HelveticaNeueLT Std Med" w:hint="eastAsia"/>
                                  <w:b/>
                                  <w:color w:val="00004C"/>
                                  <w:sz w:val="28"/>
                                  <w:szCs w:val="28"/>
                                  <w:lang w:eastAsia="ko-KR"/>
                                  <w:rPrChange w:id="63" w:author="Jason Rhee" w:date="2025-04-11T17:08:00Z" w16du:dateUtc="2025-04-11T07:08:00Z">
                                    <w:rPr>
                                      <w:rFonts w:ascii="Arial" w:hAnsi="Arial" w:cs="HelveticaNeueLT Std Med"/>
                                      <w:b/>
                                      <w:color w:val="00004C"/>
                                      <w:sz w:val="28"/>
                                      <w:szCs w:val="28"/>
                                    </w:rPr>
                                  </w:rPrChange>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del w:id="64" w:author="Jason Rhee" w:date="2025-04-11T17:08:00Z" w16du:dateUtc="2025-04-11T07:08:00Z">
                                <w:r w:rsidR="00CE3512" w:rsidDel="0009670B">
                                  <w:rPr>
                                    <w:rFonts w:ascii="Arial" w:hAnsi="Arial" w:cs="HelveticaNeueLT Std Med"/>
                                    <w:b/>
                                    <w:color w:val="00004C"/>
                                    <w:sz w:val="28"/>
                                    <w:szCs w:val="28"/>
                                  </w:rPr>
                                  <w:delText>0</w:delText>
                                </w:r>
                              </w:del>
                              <w:ins w:id="65" w:author="Jason Rhee" w:date="2025-04-11T17:08:00Z" w16du:dateUtc="2025-04-11T07:08:00Z">
                                <w:r w:rsidR="0009670B">
                                  <w:rPr>
                                    <w:rFonts w:ascii="Arial" w:eastAsiaTheme="minorEastAsia" w:hAnsi="Arial" w:cs="HelveticaNeueLT Std Med" w:hint="eastAsia"/>
                                    <w:b/>
                                    <w:color w:val="00004C"/>
                                    <w:sz w:val="28"/>
                                    <w:szCs w:val="28"/>
                                    <w:lang w:eastAsia="ko-KR"/>
                                  </w:rPr>
                                  <w:t>1</w:t>
                                </w:r>
                              </w:ins>
                              <w:r w:rsidR="00CE3512">
                                <w:rPr>
                                  <w:rFonts w:ascii="Arial" w:hAnsi="Arial" w:cs="HelveticaNeueLT Std Med"/>
                                  <w:b/>
                                  <w:color w:val="00004C"/>
                                  <w:sz w:val="28"/>
                                  <w:szCs w:val="28"/>
                                </w:rPr>
                                <w:t>.</w:t>
                              </w:r>
                              <w:ins w:id="66" w:author="Raphael Malyankar" w:date="2024-12-04T22:26:00Z" w16du:dateUtc="2024-12-05T05:26:00Z">
                                <w:del w:id="67" w:author="Jason Rhee" w:date="2025-03-31T11:52:00Z" w16du:dateUtc="2025-03-31T00:52:00Z">
                                  <w:r w:rsidR="006A4470" w:rsidDel="0081148E">
                                    <w:rPr>
                                      <w:rFonts w:ascii="Arial" w:hAnsi="Arial" w:cs="HelveticaNeueLT Std Med"/>
                                      <w:b/>
                                      <w:color w:val="00004C"/>
                                      <w:sz w:val="28"/>
                                      <w:szCs w:val="28"/>
                                    </w:rPr>
                                    <w:delText>2</w:delText>
                                  </w:r>
                                </w:del>
                              </w:ins>
                              <w:del w:id="68" w:author="Jason Rhee" w:date="2025-04-11T17:08:00Z" w16du:dateUtc="2025-04-11T07:08:00Z">
                                <w:r w:rsidR="00CE3512" w:rsidDel="0009670B">
                                  <w:rPr>
                                    <w:rFonts w:ascii="Arial" w:hAnsi="Arial" w:cs="HelveticaNeueLT Std Med"/>
                                    <w:b/>
                                    <w:color w:val="00004C"/>
                                    <w:sz w:val="28"/>
                                    <w:szCs w:val="28"/>
                                  </w:rPr>
                                  <w:delText>1</w:delText>
                                </w:r>
                              </w:del>
                              <w:ins w:id="69" w:author="Jason Rhee" w:date="2025-04-11T17:08:00Z" w16du:dateUtc="2025-04-11T07:08:00Z">
                                <w:r w:rsidR="0009670B">
                                  <w:rPr>
                                    <w:rFonts w:ascii="Arial" w:eastAsiaTheme="minorEastAsia" w:hAnsi="Arial" w:cs="HelveticaNeueLT Std Med" w:hint="eastAsia"/>
                                    <w:b/>
                                    <w:color w:val="00004C"/>
                                    <w:sz w:val="28"/>
                                    <w:szCs w:val="28"/>
                                    <w:lang w:eastAsia="ko-KR"/>
                                  </w:rPr>
                                  <w:t>0</w:t>
                                </w:r>
                              </w:ins>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70" w:author="Raphael Malyankar" w:date="2024-12-04T22:26:00Z" w16du:dateUtc="2024-12-05T05:26:00Z">
                                <w:r w:rsidR="00DA1A11" w:rsidDel="006A4470">
                                  <w:rPr>
                                    <w:rFonts w:ascii="Arial" w:hAnsi="Arial" w:cs="HelveticaNeueLT Std Med"/>
                                    <w:b/>
                                    <w:color w:val="00004C"/>
                                    <w:sz w:val="28"/>
                                    <w:szCs w:val="28"/>
                                  </w:rPr>
                                  <w:delText>202409</w:delText>
                                </w:r>
                                <w:r w:rsidR="00215A58" w:rsidDel="006A4470">
                                  <w:rPr>
                                    <w:rFonts w:ascii="Arial" w:hAnsi="Arial" w:cs="HelveticaNeueLT Std Med"/>
                                    <w:b/>
                                    <w:color w:val="00004C"/>
                                    <w:sz w:val="28"/>
                                    <w:szCs w:val="28"/>
                                  </w:rPr>
                                  <w:delText>30</w:delText>
                                </w:r>
                              </w:del>
                              <w:ins w:id="71" w:author="Raphael Malyankar" w:date="2024-12-04T22:26:00Z" w16du:dateUtc="2024-12-05T05:26:00Z">
                                <w:r w:rsidR="006A4470">
                                  <w:rPr>
                                    <w:rFonts w:ascii="Arial" w:hAnsi="Arial" w:cs="HelveticaNeueLT Std Med"/>
                                    <w:b/>
                                    <w:color w:val="00004C"/>
                                    <w:sz w:val="28"/>
                                    <w:szCs w:val="28"/>
                                  </w:rPr>
                                  <w:t>202</w:t>
                                </w:r>
                                <w:del w:id="72" w:author="Jason Rhee" w:date="2025-03-31T11:52:00Z" w16du:dateUtc="2025-03-31T00:52:00Z">
                                  <w:r w:rsidR="006A4470" w:rsidDel="0081148E">
                                    <w:rPr>
                                      <w:rFonts w:ascii="Arial" w:hAnsi="Arial" w:cs="HelveticaNeueLT Std Med"/>
                                      <w:b/>
                                      <w:color w:val="00004C"/>
                                      <w:sz w:val="28"/>
                                      <w:szCs w:val="28"/>
                                    </w:rPr>
                                    <w:delText>41204</w:delText>
                                  </w:r>
                                </w:del>
                              </w:ins>
                              <w:ins w:id="73" w:author="Jason Rhee" w:date="2025-03-31T11:52:00Z" w16du:dateUtc="2025-03-31T00:52:00Z">
                                <w:r w:rsidR="0081148E">
                                  <w:rPr>
                                    <w:rFonts w:ascii="Arial" w:hAnsi="Arial" w:cs="HelveticaNeueLT Std Med"/>
                                    <w:b/>
                                    <w:color w:val="00004C"/>
                                    <w:sz w:val="28"/>
                                    <w:szCs w:val="28"/>
                                  </w:rPr>
                                  <w:t>50</w:t>
                                </w:r>
                              </w:ins>
                              <w:ins w:id="74" w:author="Jason Rhee" w:date="2025-04-08T17:04:00Z" w16du:dateUtc="2025-04-08T07:04:00Z">
                                <w:r w:rsidR="009D6064">
                                  <w:rPr>
                                    <w:rFonts w:ascii="Arial" w:hAnsi="Arial" w:cs="HelveticaNeueLT Std Med"/>
                                    <w:b/>
                                    <w:color w:val="00004C"/>
                                    <w:sz w:val="28"/>
                                    <w:szCs w:val="28"/>
                                  </w:rPr>
                                  <w:t>4</w:t>
                                </w:r>
                              </w:ins>
                              <w:ins w:id="75" w:author="Jason Rhee" w:date="2025-04-11T17:08:00Z" w16du:dateUtc="2025-04-11T07:08:00Z">
                                <w:r w:rsidR="0009670B">
                                  <w:rPr>
                                    <w:rFonts w:ascii="Arial" w:eastAsiaTheme="minorEastAsia" w:hAnsi="Arial" w:cs="HelveticaNeueLT Std Med" w:hint="eastAsia"/>
                                    <w:b/>
                                    <w:color w:val="00004C"/>
                                    <w:sz w:val="28"/>
                                    <w:szCs w:val="28"/>
                                    <w:lang w:eastAsia="ko-KR"/>
                                  </w:rPr>
                                  <w:t>11</w:t>
                                </w:r>
                              </w:ins>
                            </w:p>
                            <w:p w14:paraId="7979CF00" w14:textId="7ADAD23A"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w:t>
                              </w:r>
                              <w:del w:id="76" w:author="Jason Rhee" w:date="2025-03-31T11:52:00Z" w16du:dateUtc="2025-03-31T00:52:00Z">
                                <w:r w:rsidDel="0081148E">
                                  <w:rPr>
                                    <w:rFonts w:ascii="Arial" w:hAnsi="Arial" w:cs="HelveticaNeueLT Std Med"/>
                                    <w:b/>
                                    <w:color w:val="00004C"/>
                                    <w:sz w:val="28"/>
                                    <w:szCs w:val="28"/>
                                  </w:rPr>
                                  <w:delText>1</w:delText>
                                </w:r>
                              </w:del>
                              <w:ins w:id="77" w:author="Jason Rhee" w:date="2025-03-31T11:52:00Z" w16du:dateUtc="2025-03-31T00:52:00Z">
                                <w:r w:rsidR="0081148E">
                                  <w:rPr>
                                    <w:rFonts w:ascii="Arial" w:hAnsi="Arial" w:cs="HelveticaNeueLT Std Med"/>
                                    <w:b/>
                                    <w:color w:val="00004C"/>
                                    <w:sz w:val="28"/>
                                    <w:szCs w:val="28"/>
                                  </w:rPr>
                                  <w:t>2</w:t>
                                </w:r>
                              </w:ins>
                              <w:r>
                                <w:rPr>
                                  <w:rFonts w:ascii="Arial" w:hAnsi="Arial" w:cs="HelveticaNeueLT Std Med"/>
                                  <w:b/>
                                  <w:color w:val="00004C"/>
                                  <w:sz w:val="28"/>
                                  <w:szCs w:val="28"/>
                                </w:rPr>
                                <w:t>.</w:t>
                              </w:r>
                              <w:del w:id="78" w:author="Jason Rhee" w:date="2025-03-31T11:52:00Z" w16du:dateUtc="2025-03-31T00:52:00Z">
                                <w:r w:rsidR="00215A58" w:rsidDel="0081148E">
                                  <w:rPr>
                                    <w:rFonts w:ascii="Arial" w:hAnsi="Arial" w:cs="HelveticaNeueLT Std Med"/>
                                    <w:b/>
                                    <w:color w:val="00004C"/>
                                    <w:sz w:val="28"/>
                                    <w:szCs w:val="28"/>
                                  </w:rPr>
                                  <w:delText>3</w:delText>
                                </w:r>
                              </w:del>
                              <w:ins w:id="79" w:author="Jason Rhee" w:date="2025-03-31T11:52:00Z" w16du:dateUtc="2025-03-31T00:52:00Z">
                                <w:r w:rsidR="0081148E">
                                  <w:rPr>
                                    <w:rFonts w:ascii="Arial" w:hAnsi="Arial" w:cs="HelveticaNeueLT Std Med"/>
                                    <w:b/>
                                    <w:color w:val="00004C"/>
                                    <w:sz w:val="28"/>
                                    <w:szCs w:val="28"/>
                                  </w:rPr>
                                  <w:t>0</w:t>
                                </w:r>
                              </w:ins>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67B621AD" w:rsidR="00A31B39" w:rsidRPr="0009670B" w:rsidRDefault="00DB5C38" w:rsidP="00B66C1A">
                        <w:pPr>
                          <w:pStyle w:val="Basisalinea"/>
                          <w:suppressAutoHyphens/>
                          <w:spacing w:line="240" w:lineRule="auto"/>
                          <w:rPr>
                            <w:rFonts w:ascii="Arial" w:eastAsiaTheme="minorEastAsia" w:hAnsi="Arial" w:cs="HelveticaNeueLT Std Med" w:hint="eastAsia"/>
                            <w:b/>
                            <w:color w:val="00004C"/>
                            <w:sz w:val="28"/>
                            <w:szCs w:val="28"/>
                            <w:lang w:eastAsia="ko-KR"/>
                            <w:rPrChange w:id="80" w:author="Jason Rhee" w:date="2025-04-11T17:08:00Z" w16du:dateUtc="2025-04-11T07:08:00Z">
                              <w:rPr>
                                <w:rFonts w:ascii="Arial" w:hAnsi="Arial" w:cs="HelveticaNeueLT Std Med"/>
                                <w:b/>
                                <w:color w:val="00004C"/>
                                <w:sz w:val="28"/>
                                <w:szCs w:val="28"/>
                              </w:rPr>
                            </w:rPrChange>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del w:id="81" w:author="Jason Rhee" w:date="2025-04-11T17:08:00Z" w16du:dateUtc="2025-04-11T07:08:00Z">
                          <w:r w:rsidR="00CE3512" w:rsidDel="0009670B">
                            <w:rPr>
                              <w:rFonts w:ascii="Arial" w:hAnsi="Arial" w:cs="HelveticaNeueLT Std Med"/>
                              <w:b/>
                              <w:color w:val="00004C"/>
                              <w:sz w:val="28"/>
                              <w:szCs w:val="28"/>
                            </w:rPr>
                            <w:delText>0</w:delText>
                          </w:r>
                        </w:del>
                        <w:ins w:id="82" w:author="Jason Rhee" w:date="2025-04-11T17:08:00Z" w16du:dateUtc="2025-04-11T07:08:00Z">
                          <w:r w:rsidR="0009670B">
                            <w:rPr>
                              <w:rFonts w:ascii="Arial" w:eastAsiaTheme="minorEastAsia" w:hAnsi="Arial" w:cs="HelveticaNeueLT Std Med" w:hint="eastAsia"/>
                              <w:b/>
                              <w:color w:val="00004C"/>
                              <w:sz w:val="28"/>
                              <w:szCs w:val="28"/>
                              <w:lang w:eastAsia="ko-KR"/>
                            </w:rPr>
                            <w:t>1</w:t>
                          </w:r>
                        </w:ins>
                        <w:r w:rsidR="00CE3512">
                          <w:rPr>
                            <w:rFonts w:ascii="Arial" w:hAnsi="Arial" w:cs="HelveticaNeueLT Std Med"/>
                            <w:b/>
                            <w:color w:val="00004C"/>
                            <w:sz w:val="28"/>
                            <w:szCs w:val="28"/>
                          </w:rPr>
                          <w:t>.</w:t>
                        </w:r>
                        <w:ins w:id="83" w:author="Raphael Malyankar" w:date="2024-12-04T22:26:00Z" w16du:dateUtc="2024-12-05T05:26:00Z">
                          <w:del w:id="84" w:author="Jason Rhee" w:date="2025-03-31T11:52:00Z" w16du:dateUtc="2025-03-31T00:52:00Z">
                            <w:r w:rsidR="006A4470" w:rsidDel="0081148E">
                              <w:rPr>
                                <w:rFonts w:ascii="Arial" w:hAnsi="Arial" w:cs="HelveticaNeueLT Std Med"/>
                                <w:b/>
                                <w:color w:val="00004C"/>
                                <w:sz w:val="28"/>
                                <w:szCs w:val="28"/>
                              </w:rPr>
                              <w:delText>2</w:delText>
                            </w:r>
                          </w:del>
                        </w:ins>
                        <w:del w:id="85" w:author="Jason Rhee" w:date="2025-04-11T17:08:00Z" w16du:dateUtc="2025-04-11T07:08:00Z">
                          <w:r w:rsidR="00CE3512" w:rsidDel="0009670B">
                            <w:rPr>
                              <w:rFonts w:ascii="Arial" w:hAnsi="Arial" w:cs="HelveticaNeueLT Std Med"/>
                              <w:b/>
                              <w:color w:val="00004C"/>
                              <w:sz w:val="28"/>
                              <w:szCs w:val="28"/>
                            </w:rPr>
                            <w:delText>1</w:delText>
                          </w:r>
                        </w:del>
                        <w:ins w:id="86" w:author="Jason Rhee" w:date="2025-04-11T17:08:00Z" w16du:dateUtc="2025-04-11T07:08:00Z">
                          <w:r w:rsidR="0009670B">
                            <w:rPr>
                              <w:rFonts w:ascii="Arial" w:eastAsiaTheme="minorEastAsia" w:hAnsi="Arial" w:cs="HelveticaNeueLT Std Med" w:hint="eastAsia"/>
                              <w:b/>
                              <w:color w:val="00004C"/>
                              <w:sz w:val="28"/>
                              <w:szCs w:val="28"/>
                              <w:lang w:eastAsia="ko-KR"/>
                            </w:rPr>
                            <w:t>0</w:t>
                          </w:r>
                        </w:ins>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87" w:author="Raphael Malyankar" w:date="2024-12-04T22:26:00Z" w16du:dateUtc="2024-12-05T05:26:00Z">
                          <w:r w:rsidR="00DA1A11" w:rsidDel="006A4470">
                            <w:rPr>
                              <w:rFonts w:ascii="Arial" w:hAnsi="Arial" w:cs="HelveticaNeueLT Std Med"/>
                              <w:b/>
                              <w:color w:val="00004C"/>
                              <w:sz w:val="28"/>
                              <w:szCs w:val="28"/>
                            </w:rPr>
                            <w:delText>202409</w:delText>
                          </w:r>
                          <w:r w:rsidR="00215A58" w:rsidDel="006A4470">
                            <w:rPr>
                              <w:rFonts w:ascii="Arial" w:hAnsi="Arial" w:cs="HelveticaNeueLT Std Med"/>
                              <w:b/>
                              <w:color w:val="00004C"/>
                              <w:sz w:val="28"/>
                              <w:szCs w:val="28"/>
                            </w:rPr>
                            <w:delText>30</w:delText>
                          </w:r>
                        </w:del>
                        <w:ins w:id="88" w:author="Raphael Malyankar" w:date="2024-12-04T22:26:00Z" w16du:dateUtc="2024-12-05T05:26:00Z">
                          <w:r w:rsidR="006A4470">
                            <w:rPr>
                              <w:rFonts w:ascii="Arial" w:hAnsi="Arial" w:cs="HelveticaNeueLT Std Med"/>
                              <w:b/>
                              <w:color w:val="00004C"/>
                              <w:sz w:val="28"/>
                              <w:szCs w:val="28"/>
                            </w:rPr>
                            <w:t>202</w:t>
                          </w:r>
                          <w:del w:id="89" w:author="Jason Rhee" w:date="2025-03-31T11:52:00Z" w16du:dateUtc="2025-03-31T00:52:00Z">
                            <w:r w:rsidR="006A4470" w:rsidDel="0081148E">
                              <w:rPr>
                                <w:rFonts w:ascii="Arial" w:hAnsi="Arial" w:cs="HelveticaNeueLT Std Med"/>
                                <w:b/>
                                <w:color w:val="00004C"/>
                                <w:sz w:val="28"/>
                                <w:szCs w:val="28"/>
                              </w:rPr>
                              <w:delText>41204</w:delText>
                            </w:r>
                          </w:del>
                        </w:ins>
                        <w:ins w:id="90" w:author="Jason Rhee" w:date="2025-03-31T11:52:00Z" w16du:dateUtc="2025-03-31T00:52:00Z">
                          <w:r w:rsidR="0081148E">
                            <w:rPr>
                              <w:rFonts w:ascii="Arial" w:hAnsi="Arial" w:cs="HelveticaNeueLT Std Med"/>
                              <w:b/>
                              <w:color w:val="00004C"/>
                              <w:sz w:val="28"/>
                              <w:szCs w:val="28"/>
                            </w:rPr>
                            <w:t>50</w:t>
                          </w:r>
                        </w:ins>
                        <w:ins w:id="91" w:author="Jason Rhee" w:date="2025-04-08T17:04:00Z" w16du:dateUtc="2025-04-08T07:04:00Z">
                          <w:r w:rsidR="009D6064">
                            <w:rPr>
                              <w:rFonts w:ascii="Arial" w:hAnsi="Arial" w:cs="HelveticaNeueLT Std Med"/>
                              <w:b/>
                              <w:color w:val="00004C"/>
                              <w:sz w:val="28"/>
                              <w:szCs w:val="28"/>
                            </w:rPr>
                            <w:t>4</w:t>
                          </w:r>
                        </w:ins>
                        <w:ins w:id="92" w:author="Jason Rhee" w:date="2025-04-11T17:08:00Z" w16du:dateUtc="2025-04-11T07:08:00Z">
                          <w:r w:rsidR="0009670B">
                            <w:rPr>
                              <w:rFonts w:ascii="Arial" w:eastAsiaTheme="minorEastAsia" w:hAnsi="Arial" w:cs="HelveticaNeueLT Std Med" w:hint="eastAsia"/>
                              <w:b/>
                              <w:color w:val="00004C"/>
                              <w:sz w:val="28"/>
                              <w:szCs w:val="28"/>
                              <w:lang w:eastAsia="ko-KR"/>
                            </w:rPr>
                            <w:t>11</w:t>
                          </w:r>
                        </w:ins>
                      </w:p>
                      <w:p w14:paraId="7979CF00" w14:textId="7ADAD23A"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w:t>
                        </w:r>
                        <w:del w:id="93" w:author="Jason Rhee" w:date="2025-03-31T11:52:00Z" w16du:dateUtc="2025-03-31T00:52:00Z">
                          <w:r w:rsidDel="0081148E">
                            <w:rPr>
                              <w:rFonts w:ascii="Arial" w:hAnsi="Arial" w:cs="HelveticaNeueLT Std Med"/>
                              <w:b/>
                              <w:color w:val="00004C"/>
                              <w:sz w:val="28"/>
                              <w:szCs w:val="28"/>
                            </w:rPr>
                            <w:delText>1</w:delText>
                          </w:r>
                        </w:del>
                        <w:ins w:id="94" w:author="Jason Rhee" w:date="2025-03-31T11:52:00Z" w16du:dateUtc="2025-03-31T00:52:00Z">
                          <w:r w:rsidR="0081148E">
                            <w:rPr>
                              <w:rFonts w:ascii="Arial" w:hAnsi="Arial" w:cs="HelveticaNeueLT Std Med"/>
                              <w:b/>
                              <w:color w:val="00004C"/>
                              <w:sz w:val="28"/>
                              <w:szCs w:val="28"/>
                            </w:rPr>
                            <w:t>2</w:t>
                          </w:r>
                        </w:ins>
                        <w:r>
                          <w:rPr>
                            <w:rFonts w:ascii="Arial" w:hAnsi="Arial" w:cs="HelveticaNeueLT Std Med"/>
                            <w:b/>
                            <w:color w:val="00004C"/>
                            <w:sz w:val="28"/>
                            <w:szCs w:val="28"/>
                          </w:rPr>
                          <w:t>.</w:t>
                        </w:r>
                        <w:del w:id="95" w:author="Jason Rhee" w:date="2025-03-31T11:52:00Z" w16du:dateUtc="2025-03-31T00:52:00Z">
                          <w:r w:rsidR="00215A58" w:rsidDel="0081148E">
                            <w:rPr>
                              <w:rFonts w:ascii="Arial" w:hAnsi="Arial" w:cs="HelveticaNeueLT Std Med"/>
                              <w:b/>
                              <w:color w:val="00004C"/>
                              <w:sz w:val="28"/>
                              <w:szCs w:val="28"/>
                            </w:rPr>
                            <w:delText>3</w:delText>
                          </w:r>
                        </w:del>
                        <w:ins w:id="96" w:author="Jason Rhee" w:date="2025-03-31T11:52:00Z" w16du:dateUtc="2025-03-31T00:52:00Z">
                          <w:r w:rsidR="0081148E">
                            <w:rPr>
                              <w:rFonts w:ascii="Arial" w:hAnsi="Arial" w:cs="HelveticaNeueLT Std Med"/>
                              <w:b/>
                              <w:color w:val="00004C"/>
                              <w:sz w:val="28"/>
                              <w:szCs w:val="28"/>
                            </w:rPr>
                            <w:t>0</w:t>
                          </w:r>
                        </w:ins>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97" w:name="_Hlk162625566"/>
      <w:r w:rsidRPr="00CF30EA">
        <w:rPr>
          <w:bCs/>
          <w:color w:val="auto"/>
          <w:lang w:val="en-GB"/>
        </w:rPr>
        <w:lastRenderedPageBreak/>
        <w:t>Document History</w:t>
      </w:r>
    </w:p>
    <w:bookmarkEnd w:id="97"/>
    <w:p w14:paraId="292089DF" w14:textId="433AF9B6"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w:t>
      </w:r>
      <w:r w:rsidR="00215A58">
        <w:rPr>
          <w:rFonts w:eastAsiaTheme="minorEastAsia" w:cs="Arial"/>
          <w:lang w:val="en-GB"/>
        </w:rPr>
        <w:t>29</w:t>
      </w:r>
      <w:r w:rsidR="004B1303">
        <w:rPr>
          <w:rFonts w:eastAsiaTheme="minorEastAsia" w:cs="Arial"/>
          <w:lang w:val="en-GB"/>
        </w:rPr>
        <w:t xml:space="preserve"> Project Team (S-1</w:t>
      </w:r>
      <w:r w:rsidR="00215A58">
        <w:rPr>
          <w:rFonts w:eastAsiaTheme="minorEastAsia" w:cs="Arial"/>
          <w:lang w:val="en-GB"/>
        </w:rPr>
        <w:t>29</w:t>
      </w:r>
      <w:r w:rsidR="004B1303">
        <w:rPr>
          <w:rFonts w:eastAsiaTheme="minorEastAsia" w:cs="Arial"/>
          <w:lang w:val="en-GB"/>
        </w:rPr>
        <w:t xml:space="preserve">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5FD44CC9" w:rsidR="002C775A" w:rsidRPr="00CF30EA" w:rsidRDefault="000701DE" w:rsidP="00B943EE">
            <w:pPr>
              <w:suppressLineNumbers/>
              <w:spacing w:before="60" w:after="60" w:line="240" w:lineRule="auto"/>
              <w:jc w:val="left"/>
              <w:rPr>
                <w:lang w:val="en-GB"/>
              </w:rPr>
            </w:pPr>
            <w:r>
              <w:rPr>
                <w:lang w:val="en-GB"/>
              </w:rPr>
              <w:t>2024-</w:t>
            </w:r>
            <w:r w:rsidR="00D9553C">
              <w:rPr>
                <w:lang w:val="en-GB"/>
              </w:rPr>
              <w:t>09-30</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7025E3EA"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p>
        </w:tc>
      </w:tr>
      <w:tr w:rsidR="006A4470" w:rsidRPr="00CF30EA" w14:paraId="77B4FF3A" w14:textId="77777777" w:rsidTr="000701DE">
        <w:trPr>
          <w:cantSplit/>
        </w:trPr>
        <w:tc>
          <w:tcPr>
            <w:tcW w:w="985" w:type="dxa"/>
            <w:shd w:val="clear" w:color="auto" w:fill="auto"/>
          </w:tcPr>
          <w:p w14:paraId="65809BCC" w14:textId="3E5130BA" w:rsidR="006A4470" w:rsidRPr="00CF30EA" w:rsidRDefault="006A4470" w:rsidP="006A4470">
            <w:pPr>
              <w:suppressLineNumbers/>
              <w:spacing w:before="60" w:after="60" w:line="240" w:lineRule="auto"/>
              <w:jc w:val="left"/>
              <w:rPr>
                <w:lang w:val="en-GB"/>
              </w:rPr>
            </w:pPr>
            <w:ins w:id="98" w:author="Raphael Malyankar" w:date="2024-12-04T22:27:00Z" w16du:dateUtc="2024-12-05T05:27:00Z">
              <w:r>
                <w:rPr>
                  <w:lang w:val="en-GB"/>
                </w:rPr>
                <w:t>0.2.0</w:t>
              </w:r>
            </w:ins>
          </w:p>
        </w:tc>
        <w:tc>
          <w:tcPr>
            <w:tcW w:w="1350" w:type="dxa"/>
            <w:shd w:val="clear" w:color="auto" w:fill="auto"/>
          </w:tcPr>
          <w:p w14:paraId="11E5C2AB" w14:textId="4BC715C7" w:rsidR="006A4470" w:rsidRPr="00CF30EA" w:rsidRDefault="006A4470" w:rsidP="006A4470">
            <w:pPr>
              <w:suppressLineNumbers/>
              <w:spacing w:before="60" w:after="60" w:line="240" w:lineRule="auto"/>
              <w:jc w:val="left"/>
              <w:rPr>
                <w:lang w:val="en-GB"/>
              </w:rPr>
            </w:pPr>
            <w:ins w:id="99" w:author="Raphael Malyankar" w:date="2024-12-04T22:27:00Z" w16du:dateUtc="2024-12-05T05:27:00Z">
              <w:r>
                <w:rPr>
                  <w:lang w:val="en-GB"/>
                </w:rPr>
                <w:t>2024-12-04</w:t>
              </w:r>
            </w:ins>
          </w:p>
        </w:tc>
        <w:tc>
          <w:tcPr>
            <w:tcW w:w="1530" w:type="dxa"/>
            <w:shd w:val="clear" w:color="auto" w:fill="auto"/>
          </w:tcPr>
          <w:p w14:paraId="3669E0A1" w14:textId="2F9B54B3" w:rsidR="006A4470" w:rsidRPr="00CF30EA" w:rsidRDefault="006A4470" w:rsidP="006A4470">
            <w:pPr>
              <w:suppressLineNumbers/>
              <w:spacing w:before="60" w:after="60" w:line="240" w:lineRule="auto"/>
              <w:jc w:val="left"/>
              <w:rPr>
                <w:lang w:val="en-GB"/>
              </w:rPr>
            </w:pPr>
            <w:ins w:id="100" w:author="Raphael Malyankar" w:date="2024-12-04T22:27:00Z" w16du:dateUtc="2024-12-05T05:27:00Z">
              <w:r>
                <w:rPr>
                  <w:lang w:val="en-GB"/>
                </w:rPr>
                <w:t>RM</w:t>
              </w:r>
            </w:ins>
          </w:p>
        </w:tc>
        <w:tc>
          <w:tcPr>
            <w:tcW w:w="5151" w:type="dxa"/>
            <w:shd w:val="clear" w:color="auto" w:fill="auto"/>
          </w:tcPr>
          <w:p w14:paraId="16DB5768" w14:textId="750D35F5" w:rsidR="006A4470" w:rsidRPr="00CF30EA" w:rsidRDefault="006A4470" w:rsidP="006A4470">
            <w:pPr>
              <w:suppressLineNumbers/>
              <w:spacing w:before="60" w:after="60" w:line="240" w:lineRule="auto"/>
              <w:jc w:val="left"/>
              <w:rPr>
                <w:lang w:val="en-GB"/>
              </w:rPr>
            </w:pPr>
            <w:ins w:id="101" w:author="Raphael Malyankar" w:date="2024-12-04T22:27:00Z" w16du:dateUtc="2024-12-05T05:27:00Z">
              <w:r>
                <w:rPr>
                  <w:lang w:val="en-GB"/>
                </w:rPr>
                <w:t>Extended conformance statement; revised maintenance clause</w:t>
              </w:r>
            </w:ins>
          </w:p>
        </w:tc>
      </w:tr>
      <w:tr w:rsidR="000701DE" w:rsidRPr="00CF30EA" w14:paraId="32FCDEB9" w14:textId="77777777" w:rsidTr="000701DE">
        <w:trPr>
          <w:cantSplit/>
        </w:trPr>
        <w:tc>
          <w:tcPr>
            <w:tcW w:w="985" w:type="dxa"/>
            <w:shd w:val="clear" w:color="auto" w:fill="auto"/>
          </w:tcPr>
          <w:p w14:paraId="75B05B17" w14:textId="44C4D3DB" w:rsidR="002C775A" w:rsidRPr="00CF30EA" w:rsidRDefault="00487AA8" w:rsidP="00B943EE">
            <w:pPr>
              <w:suppressLineNumbers/>
              <w:spacing w:before="60" w:after="60" w:line="240" w:lineRule="auto"/>
              <w:jc w:val="left"/>
              <w:rPr>
                <w:lang w:val="en-GB"/>
              </w:rPr>
            </w:pPr>
            <w:ins w:id="102" w:author="Jason Rhee" w:date="2025-03-31T11:52:00Z" w16du:dateUtc="2025-03-31T00:52:00Z">
              <w:r>
                <w:rPr>
                  <w:lang w:val="en-GB"/>
                </w:rPr>
                <w:t>0.3.0</w:t>
              </w:r>
            </w:ins>
          </w:p>
        </w:tc>
        <w:tc>
          <w:tcPr>
            <w:tcW w:w="1350" w:type="dxa"/>
            <w:shd w:val="clear" w:color="auto" w:fill="auto"/>
          </w:tcPr>
          <w:p w14:paraId="09A3677D" w14:textId="4408123E" w:rsidR="002C775A" w:rsidRPr="00CF30EA" w:rsidRDefault="00487AA8" w:rsidP="00B943EE">
            <w:pPr>
              <w:suppressLineNumbers/>
              <w:spacing w:before="60" w:after="60" w:line="240" w:lineRule="auto"/>
              <w:jc w:val="left"/>
              <w:rPr>
                <w:lang w:val="en-GB"/>
              </w:rPr>
            </w:pPr>
            <w:ins w:id="103" w:author="Jason Rhee" w:date="2025-03-31T11:52:00Z" w16du:dateUtc="2025-03-31T00:52:00Z">
              <w:r>
                <w:rPr>
                  <w:lang w:val="en-GB"/>
                </w:rPr>
                <w:t>2025-0</w:t>
              </w:r>
            </w:ins>
            <w:ins w:id="104" w:author="Jason Rhee" w:date="2025-04-08T17:04:00Z" w16du:dateUtc="2025-04-08T07:04:00Z">
              <w:r w:rsidR="00673BE6">
                <w:rPr>
                  <w:lang w:val="en-GB"/>
                </w:rPr>
                <w:t>4</w:t>
              </w:r>
            </w:ins>
            <w:ins w:id="105" w:author="Jason Rhee" w:date="2025-03-31T11:52:00Z" w16du:dateUtc="2025-03-31T00:52:00Z">
              <w:r>
                <w:rPr>
                  <w:lang w:val="en-GB"/>
                </w:rPr>
                <w:t>-</w:t>
              </w:r>
            </w:ins>
            <w:ins w:id="106" w:author="Jason Rhee" w:date="2025-04-08T17:04:00Z" w16du:dateUtc="2025-04-08T07:04:00Z">
              <w:r w:rsidR="00673BE6">
                <w:rPr>
                  <w:lang w:val="en-GB"/>
                </w:rPr>
                <w:t>08</w:t>
              </w:r>
            </w:ins>
          </w:p>
        </w:tc>
        <w:tc>
          <w:tcPr>
            <w:tcW w:w="1530" w:type="dxa"/>
            <w:shd w:val="clear" w:color="auto" w:fill="auto"/>
          </w:tcPr>
          <w:p w14:paraId="5CC5C9B3" w14:textId="6316A6DD" w:rsidR="002C775A" w:rsidRPr="00CF30EA" w:rsidRDefault="00487AA8" w:rsidP="00B943EE">
            <w:pPr>
              <w:suppressLineNumbers/>
              <w:spacing w:before="60" w:after="60" w:line="240" w:lineRule="auto"/>
              <w:jc w:val="left"/>
              <w:rPr>
                <w:lang w:val="en-GB"/>
              </w:rPr>
            </w:pPr>
            <w:ins w:id="107" w:author="Jason Rhee" w:date="2025-03-31T11:52:00Z" w16du:dateUtc="2025-03-31T00:52:00Z">
              <w:r>
                <w:rPr>
                  <w:lang w:val="en-GB"/>
                </w:rPr>
                <w:t>JR</w:t>
              </w:r>
            </w:ins>
          </w:p>
        </w:tc>
        <w:tc>
          <w:tcPr>
            <w:tcW w:w="5151" w:type="dxa"/>
            <w:shd w:val="clear" w:color="auto" w:fill="auto"/>
          </w:tcPr>
          <w:p w14:paraId="3271F2C2" w14:textId="598DF4FD" w:rsidR="00B305D6" w:rsidRDefault="00B305D6" w:rsidP="00B943EE">
            <w:pPr>
              <w:suppressLineNumbers/>
              <w:spacing w:before="60" w:after="60" w:line="240" w:lineRule="auto"/>
              <w:jc w:val="left"/>
              <w:rPr>
                <w:ins w:id="108" w:author="Jason Rhee" w:date="2025-04-08T17:09:00Z" w16du:dateUtc="2025-04-08T07:09:00Z"/>
                <w:lang w:val="en-GB"/>
              </w:rPr>
            </w:pPr>
            <w:ins w:id="109" w:author="Jason Rhee" w:date="2025-04-08T17:08:00Z" w16du:dateUtc="2025-04-08T07:08:00Z">
              <w:r>
                <w:rPr>
                  <w:lang w:val="en-GB"/>
                </w:rPr>
                <w:t>Update</w:t>
              </w:r>
            </w:ins>
            <w:ins w:id="110" w:author="Jason Rhee" w:date="2025-04-08T17:10:00Z" w16du:dateUtc="2025-04-08T07:10:00Z">
              <w:r w:rsidR="00AD25DC">
                <w:rPr>
                  <w:lang w:val="en-GB"/>
                </w:rPr>
                <w:t>s to</w:t>
              </w:r>
            </w:ins>
            <w:ins w:id="111" w:author="Jason Rhee" w:date="2025-04-08T17:08:00Z" w16du:dateUtc="2025-04-08T07:08:00Z">
              <w:r>
                <w:rPr>
                  <w:lang w:val="en-GB"/>
                </w:rPr>
                <w:t xml:space="preserve"> Clause</w:t>
              </w:r>
            </w:ins>
            <w:ins w:id="112" w:author="Jason Rhee" w:date="2025-04-08T17:09:00Z" w16du:dateUtc="2025-04-08T07:09:00Z">
              <w:r w:rsidR="00143D31">
                <w:rPr>
                  <w:lang w:val="en-GB"/>
                </w:rPr>
                <w:t xml:space="preserve">s </w:t>
              </w:r>
            </w:ins>
            <w:ins w:id="113" w:author="Jason Rhee" w:date="2025-04-08T17:10:00Z" w16du:dateUtc="2025-04-08T07:10:00Z">
              <w:r w:rsidR="00AD25DC">
                <w:rPr>
                  <w:lang w:val="en-GB"/>
                </w:rPr>
                <w:t xml:space="preserve">1, 2, </w:t>
              </w:r>
            </w:ins>
            <w:ins w:id="114" w:author="Jason Rhee" w:date="2025-04-08T17:09:00Z" w16du:dateUtc="2025-04-08T07:09:00Z">
              <w:r w:rsidR="00143D31">
                <w:rPr>
                  <w:lang w:val="en-GB"/>
                </w:rPr>
                <w:t>6,</w:t>
              </w:r>
              <w:r w:rsidR="00DA593A">
                <w:rPr>
                  <w:lang w:val="en-GB"/>
                </w:rPr>
                <w:t xml:space="preserve"> 8</w:t>
              </w:r>
            </w:ins>
            <w:ins w:id="115" w:author="Jason Rhee" w:date="2025-04-08T17:10:00Z" w16du:dateUtc="2025-04-08T07:10:00Z">
              <w:r w:rsidR="00F22E70">
                <w:rPr>
                  <w:lang w:val="en-GB"/>
                </w:rPr>
                <w:t>, and 9.</w:t>
              </w:r>
            </w:ins>
          </w:p>
          <w:p w14:paraId="2A6271CD" w14:textId="236DE6E9" w:rsidR="00143D31" w:rsidRDefault="00143D31" w:rsidP="00B943EE">
            <w:pPr>
              <w:suppressLineNumbers/>
              <w:spacing w:before="60" w:after="60" w:line="240" w:lineRule="auto"/>
              <w:jc w:val="left"/>
              <w:rPr>
                <w:ins w:id="116" w:author="Jason Rhee" w:date="2025-04-08T17:08:00Z" w16du:dateUtc="2025-04-08T07:08:00Z"/>
                <w:lang w:val="en-GB"/>
              </w:rPr>
            </w:pPr>
            <w:ins w:id="117" w:author="Jason Rhee" w:date="2025-04-08T17:09:00Z" w16du:dateUtc="2025-04-08T07:09:00Z">
              <w:r>
                <w:rPr>
                  <w:lang w:val="en-GB"/>
                </w:rPr>
                <w:t>Added Clause 4.1</w:t>
              </w:r>
              <w:r w:rsidR="00AD25DC">
                <w:rPr>
                  <w:lang w:val="en-GB"/>
                </w:rPr>
                <w:t>.</w:t>
              </w:r>
            </w:ins>
          </w:p>
          <w:p w14:paraId="2AD7C713" w14:textId="1FF2D9CE" w:rsidR="00300C74" w:rsidRPr="00CF30EA" w:rsidRDefault="007F1E25" w:rsidP="00B305D6">
            <w:pPr>
              <w:suppressLineNumbers/>
              <w:spacing w:before="60" w:after="60" w:line="240" w:lineRule="auto"/>
              <w:jc w:val="left"/>
              <w:rPr>
                <w:lang w:val="en-GB"/>
              </w:rPr>
            </w:pPr>
            <w:ins w:id="118" w:author="Jason Rhee" w:date="2025-04-08T17:05:00Z" w16du:dateUtc="2025-04-08T07:05:00Z">
              <w:r>
                <w:rPr>
                  <w:lang w:val="en-GB"/>
                </w:rPr>
                <w:t xml:space="preserve">Updated </w:t>
              </w:r>
            </w:ins>
            <w:ins w:id="119" w:author="Jason Rhee" w:date="2025-04-08T17:06:00Z" w16du:dateUtc="2025-04-08T07:06:00Z">
              <w:r w:rsidR="00D46A83">
                <w:rPr>
                  <w:lang w:val="en-GB"/>
                </w:rPr>
                <w:t xml:space="preserve">spreadsheet </w:t>
              </w:r>
            </w:ins>
            <w:ins w:id="120" w:author="Jason Rhee" w:date="2025-04-08T17:05:00Z" w16du:dateUtc="2025-04-08T07:05:00Z">
              <w:r>
                <w:rPr>
                  <w:lang w:val="en-GB"/>
                </w:rPr>
                <w:t>list of S-158:129 Validation Checks to</w:t>
              </w:r>
            </w:ins>
            <w:ins w:id="121" w:author="Jason Rhee" w:date="2025-04-08T17:06:00Z" w16du:dateUtc="2025-04-08T07:06:00Z">
              <w:r w:rsidR="00434370">
                <w:rPr>
                  <w:lang w:val="en-GB"/>
                </w:rPr>
                <w:t xml:space="preserve"> add </w:t>
              </w:r>
            </w:ins>
            <w:ins w:id="122" w:author="Jason Rhee" w:date="2025-04-08T17:04:00Z" w16du:dateUtc="2025-04-08T07:04:00Z">
              <w:r w:rsidR="00300C74">
                <w:rPr>
                  <w:lang w:val="en-GB"/>
                </w:rPr>
                <w:t xml:space="preserve">new checks, while removing </w:t>
              </w:r>
            </w:ins>
            <w:ins w:id="123" w:author="Jason Rhee" w:date="2025-04-08T17:05:00Z" w16du:dateUtc="2025-04-08T07:05:00Z">
              <w:r w:rsidR="00434370">
                <w:rPr>
                  <w:lang w:val="en-GB"/>
                </w:rPr>
                <w:t xml:space="preserve">duplicate </w:t>
              </w:r>
            </w:ins>
            <w:ins w:id="124" w:author="Jason Rhee" w:date="2025-04-08T17:04:00Z" w16du:dateUtc="2025-04-08T07:04:00Z">
              <w:r w:rsidR="00300C74">
                <w:rPr>
                  <w:lang w:val="en-GB"/>
                </w:rPr>
                <w:t>generic checks</w:t>
              </w:r>
            </w:ins>
            <w:ins w:id="125" w:author="Jason Rhee" w:date="2025-04-08T17:05:00Z" w16du:dateUtc="2025-04-08T07:05:00Z">
              <w:r w:rsidR="00300C74">
                <w:rPr>
                  <w:lang w:val="en-GB"/>
                </w:rPr>
                <w:t>.</w:t>
              </w:r>
            </w:ins>
            <w:ins w:id="126" w:author="Jason Rhee" w:date="2025-04-08T17:06:00Z" w16du:dateUtc="2025-04-08T07:06:00Z">
              <w:r w:rsidR="00434370">
                <w:rPr>
                  <w:lang w:val="en-GB"/>
                </w:rPr>
                <w:t xml:space="preserve"> Also re-ordered </w:t>
              </w:r>
              <w:r w:rsidR="00D46A83">
                <w:rPr>
                  <w:lang w:val="en-GB"/>
                </w:rPr>
                <w:t xml:space="preserve">the list in accordance with </w:t>
              </w:r>
              <w:r w:rsidR="00A236CB">
                <w:rPr>
                  <w:lang w:val="en-GB"/>
                </w:rPr>
                <w:t>refined chec</w:t>
              </w:r>
            </w:ins>
            <w:ins w:id="127" w:author="Jason Rhee" w:date="2025-04-08T17:07:00Z" w16du:dateUtc="2025-04-08T07:07:00Z">
              <w:r w:rsidR="00A236CB">
                <w:rPr>
                  <w:lang w:val="en-GB"/>
                </w:rPr>
                <w:t xml:space="preserve">k </w:t>
              </w:r>
            </w:ins>
            <w:ins w:id="128" w:author="Jason Rhee" w:date="2025-04-08T17:06:00Z" w16du:dateUtc="2025-04-08T07:06:00Z">
              <w:r w:rsidR="00A236CB">
                <w:rPr>
                  <w:lang w:val="en-GB"/>
                </w:rPr>
                <w:t>application sequ</w:t>
              </w:r>
            </w:ins>
            <w:ins w:id="129" w:author="Jason Rhee" w:date="2025-04-08T17:07:00Z" w16du:dateUtc="2025-04-08T07:07:00Z">
              <w:r w:rsidR="00A236CB">
                <w:rPr>
                  <w:lang w:val="en-GB"/>
                </w:rPr>
                <w:t>ence.</w:t>
              </w:r>
            </w:ins>
          </w:p>
        </w:tc>
      </w:tr>
      <w:tr w:rsidR="000701DE" w:rsidRPr="00CF30EA" w14:paraId="7BAE32A2" w14:textId="77777777" w:rsidTr="000701DE">
        <w:trPr>
          <w:cantSplit/>
        </w:trPr>
        <w:tc>
          <w:tcPr>
            <w:tcW w:w="985" w:type="dxa"/>
            <w:shd w:val="clear" w:color="auto" w:fill="auto"/>
          </w:tcPr>
          <w:p w14:paraId="29F9293D" w14:textId="0E2D1368" w:rsidR="002C775A" w:rsidRPr="00A47511" w:rsidRDefault="00A47511" w:rsidP="00B943EE">
            <w:pPr>
              <w:suppressLineNumbers/>
              <w:spacing w:before="60" w:after="60" w:line="240" w:lineRule="auto"/>
              <w:jc w:val="left"/>
              <w:rPr>
                <w:rFonts w:eastAsiaTheme="minorEastAsia"/>
                <w:lang w:val="en-GB" w:eastAsia="ko-KR"/>
                <w:rPrChange w:id="130" w:author="Jason Rhee" w:date="2025-04-11T16:50:00Z" w16du:dateUtc="2025-04-11T06:50:00Z">
                  <w:rPr>
                    <w:lang w:val="en-GB"/>
                  </w:rPr>
                </w:rPrChange>
              </w:rPr>
            </w:pPr>
            <w:ins w:id="131" w:author="Jason Rhee" w:date="2025-04-11T16:50:00Z" w16du:dateUtc="2025-04-11T06:50:00Z">
              <w:r>
                <w:rPr>
                  <w:rFonts w:eastAsiaTheme="minorEastAsia" w:hint="eastAsia"/>
                  <w:lang w:val="en-GB" w:eastAsia="ko-KR"/>
                </w:rPr>
                <w:t>1.0.0</w:t>
              </w:r>
            </w:ins>
          </w:p>
        </w:tc>
        <w:tc>
          <w:tcPr>
            <w:tcW w:w="1350" w:type="dxa"/>
            <w:shd w:val="clear" w:color="auto" w:fill="auto"/>
          </w:tcPr>
          <w:p w14:paraId="56AFCE51" w14:textId="0E53D6B6" w:rsidR="002C775A" w:rsidRPr="00A47511" w:rsidRDefault="00A47511" w:rsidP="00B943EE">
            <w:pPr>
              <w:suppressLineNumbers/>
              <w:spacing w:before="60" w:after="60" w:line="240" w:lineRule="auto"/>
              <w:jc w:val="left"/>
              <w:rPr>
                <w:rFonts w:eastAsiaTheme="minorEastAsia"/>
                <w:lang w:val="en-GB" w:eastAsia="ko-KR"/>
                <w:rPrChange w:id="132" w:author="Jason Rhee" w:date="2025-04-11T16:50:00Z" w16du:dateUtc="2025-04-11T06:50:00Z">
                  <w:rPr>
                    <w:lang w:val="en-GB"/>
                  </w:rPr>
                </w:rPrChange>
              </w:rPr>
            </w:pPr>
            <w:ins w:id="133" w:author="Jason Rhee" w:date="2025-04-11T16:50:00Z" w16du:dateUtc="2025-04-11T06:50:00Z">
              <w:r>
                <w:rPr>
                  <w:rFonts w:eastAsiaTheme="minorEastAsia" w:hint="eastAsia"/>
                  <w:lang w:val="en-GB" w:eastAsia="ko-KR"/>
                </w:rPr>
                <w:t>2025-04-11</w:t>
              </w:r>
            </w:ins>
          </w:p>
        </w:tc>
        <w:tc>
          <w:tcPr>
            <w:tcW w:w="1530" w:type="dxa"/>
            <w:shd w:val="clear" w:color="auto" w:fill="auto"/>
          </w:tcPr>
          <w:p w14:paraId="318AEC5E" w14:textId="39820962" w:rsidR="002C775A" w:rsidRPr="00A47511" w:rsidRDefault="00A47511" w:rsidP="00B943EE">
            <w:pPr>
              <w:suppressLineNumbers/>
              <w:spacing w:before="60" w:after="60" w:line="240" w:lineRule="auto"/>
              <w:jc w:val="left"/>
              <w:rPr>
                <w:rFonts w:eastAsiaTheme="minorEastAsia"/>
                <w:lang w:val="en-GB" w:eastAsia="ko-KR"/>
                <w:rPrChange w:id="134" w:author="Jason Rhee" w:date="2025-04-11T16:50:00Z" w16du:dateUtc="2025-04-11T06:50:00Z">
                  <w:rPr>
                    <w:lang w:val="en-GB"/>
                  </w:rPr>
                </w:rPrChange>
              </w:rPr>
            </w:pPr>
            <w:ins w:id="135" w:author="Jason Rhee" w:date="2025-04-11T16:50:00Z" w16du:dateUtc="2025-04-11T06:50:00Z">
              <w:r>
                <w:rPr>
                  <w:rFonts w:eastAsiaTheme="minorEastAsia" w:hint="eastAsia"/>
                  <w:lang w:val="en-GB" w:eastAsia="ko-KR"/>
                </w:rPr>
                <w:t>JR</w:t>
              </w:r>
            </w:ins>
          </w:p>
        </w:tc>
        <w:tc>
          <w:tcPr>
            <w:tcW w:w="5151" w:type="dxa"/>
            <w:shd w:val="clear" w:color="auto" w:fill="auto"/>
          </w:tcPr>
          <w:p w14:paraId="399A9E0D" w14:textId="268EA92A" w:rsidR="002C775A" w:rsidRPr="00A47511" w:rsidRDefault="00A47511" w:rsidP="00B943EE">
            <w:pPr>
              <w:suppressLineNumbers/>
              <w:spacing w:before="60" w:after="60" w:line="240" w:lineRule="auto"/>
              <w:jc w:val="left"/>
              <w:rPr>
                <w:rFonts w:eastAsiaTheme="minorEastAsia"/>
                <w:lang w:val="en-GB" w:eastAsia="ko-KR"/>
                <w:rPrChange w:id="136" w:author="Jason Rhee" w:date="2025-04-11T16:50:00Z" w16du:dateUtc="2025-04-11T06:50:00Z">
                  <w:rPr>
                    <w:lang w:val="en-GB"/>
                  </w:rPr>
                </w:rPrChange>
              </w:rPr>
            </w:pPr>
            <w:ins w:id="137" w:author="Jason Rhee" w:date="2025-04-11T16:50:00Z" w16du:dateUtc="2025-04-11T06:50:00Z">
              <w:r>
                <w:rPr>
                  <w:rFonts w:eastAsiaTheme="minorEastAsia" w:hint="eastAsia"/>
                  <w:lang w:val="en-GB" w:eastAsia="ko-KR"/>
                </w:rPr>
                <w:t>Versioned to 1.0.0. No changes from 0.3.0</w:t>
              </w:r>
            </w:ins>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138"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138"/>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074AEE08" w14:textId="64C6D6F7" w:rsidR="0003070D" w:rsidRDefault="00E80248">
      <w:pPr>
        <w:pStyle w:val="TOC1"/>
        <w:rPr>
          <w:ins w:id="139"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ins w:id="140" w:author="Jason Rhee" w:date="2025-04-08T17:14:00Z" w16du:dateUtc="2025-04-08T07:14:00Z">
        <w:r w:rsidR="0003070D" w:rsidRPr="00E54225">
          <w:rPr>
            <w:rStyle w:val="Hyperlink"/>
          </w:rPr>
          <w:fldChar w:fldCharType="begin"/>
        </w:r>
        <w:r w:rsidR="0003070D" w:rsidRPr="00E54225">
          <w:rPr>
            <w:rStyle w:val="Hyperlink"/>
          </w:rPr>
          <w:instrText xml:space="preserve"> </w:instrText>
        </w:r>
        <w:r w:rsidR="0003070D">
          <w:instrText>HYPERLINK \l "_Toc195024859"</w:instrText>
        </w:r>
        <w:r w:rsidR="0003070D" w:rsidRPr="00E54225">
          <w:rPr>
            <w:rStyle w:val="Hyperlink"/>
          </w:rPr>
          <w:instrText xml:space="preserve"> </w:instrText>
        </w:r>
        <w:r w:rsidR="0003070D" w:rsidRPr="00E54225">
          <w:rPr>
            <w:rStyle w:val="Hyperlink"/>
          </w:rPr>
        </w:r>
        <w:r w:rsidR="0003070D" w:rsidRPr="00E54225">
          <w:rPr>
            <w:rStyle w:val="Hyperlink"/>
          </w:rPr>
          <w:fldChar w:fldCharType="separate"/>
        </w:r>
        <w:r w:rsidR="0003070D" w:rsidRPr="00E54225">
          <w:rPr>
            <w:rStyle w:val="Hyperlink"/>
          </w:rPr>
          <w:t>1</w:t>
        </w:r>
        <w:r w:rsidR="0003070D">
          <w:rPr>
            <w:rFonts w:asciiTheme="minorHAnsi" w:eastAsiaTheme="minorEastAsia" w:hAnsiTheme="minorHAnsi" w:cstheme="minorBidi"/>
            <w:b w:val="0"/>
            <w:kern w:val="2"/>
            <w:sz w:val="24"/>
            <w:szCs w:val="24"/>
            <w:lang w:val="en-AU" w:eastAsia="ko-KR"/>
            <w14:ligatures w14:val="standardContextual"/>
          </w:rPr>
          <w:tab/>
        </w:r>
        <w:r w:rsidR="0003070D" w:rsidRPr="00E54225">
          <w:rPr>
            <w:rStyle w:val="Hyperlink"/>
          </w:rPr>
          <w:t>Introduction</w:t>
        </w:r>
        <w:r w:rsidR="0003070D">
          <w:rPr>
            <w:webHidden/>
          </w:rPr>
          <w:tab/>
        </w:r>
        <w:r w:rsidR="0003070D">
          <w:rPr>
            <w:webHidden/>
          </w:rPr>
          <w:fldChar w:fldCharType="begin"/>
        </w:r>
        <w:r w:rsidR="0003070D">
          <w:rPr>
            <w:webHidden/>
          </w:rPr>
          <w:instrText xml:space="preserve"> PAGEREF _Toc195024859 \h </w:instrText>
        </w:r>
      </w:ins>
      <w:r w:rsidR="0003070D">
        <w:rPr>
          <w:webHidden/>
        </w:rPr>
      </w:r>
      <w:r w:rsidR="0003070D">
        <w:rPr>
          <w:webHidden/>
        </w:rPr>
        <w:fldChar w:fldCharType="separate"/>
      </w:r>
      <w:ins w:id="141" w:author="Jason Rhee" w:date="2025-04-08T17:14:00Z" w16du:dateUtc="2025-04-08T07:14:00Z">
        <w:r w:rsidR="0003070D">
          <w:rPr>
            <w:webHidden/>
          </w:rPr>
          <w:t>1</w:t>
        </w:r>
        <w:r w:rsidR="0003070D">
          <w:rPr>
            <w:webHidden/>
          </w:rPr>
          <w:fldChar w:fldCharType="end"/>
        </w:r>
        <w:r w:rsidR="0003070D" w:rsidRPr="00E54225">
          <w:rPr>
            <w:rStyle w:val="Hyperlink"/>
          </w:rPr>
          <w:fldChar w:fldCharType="end"/>
        </w:r>
      </w:ins>
    </w:p>
    <w:p w14:paraId="609A5A8B" w14:textId="473553B1" w:rsidR="0003070D" w:rsidRDefault="0003070D">
      <w:pPr>
        <w:pStyle w:val="TOC2"/>
        <w:tabs>
          <w:tab w:val="left" w:pos="810"/>
        </w:tabs>
        <w:rPr>
          <w:ins w:id="142"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43"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"_Toc195024860"</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Scope</w:t>
        </w:r>
        <w:r>
          <w:rPr>
            <w:webHidden/>
          </w:rPr>
          <w:tab/>
        </w:r>
        <w:r>
          <w:rPr>
            <w:webHidden/>
          </w:rPr>
          <w:fldChar w:fldCharType="begin"/>
        </w:r>
        <w:r>
          <w:rPr>
            <w:webHidden/>
          </w:rPr>
          <w:instrText xml:space="preserve"> PAGEREF _Toc195024860 \h </w:instrText>
        </w:r>
      </w:ins>
      <w:r>
        <w:rPr>
          <w:webHidden/>
        </w:rPr>
      </w:r>
      <w:r>
        <w:rPr>
          <w:webHidden/>
        </w:rPr>
        <w:fldChar w:fldCharType="separate"/>
      </w:r>
      <w:ins w:id="144" w:author="Jason Rhee" w:date="2025-04-08T17:14:00Z" w16du:dateUtc="2025-04-08T07:14:00Z">
        <w:r>
          <w:rPr>
            <w:webHidden/>
          </w:rPr>
          <w:t>1</w:t>
        </w:r>
        <w:r>
          <w:rPr>
            <w:webHidden/>
          </w:rPr>
          <w:fldChar w:fldCharType="end"/>
        </w:r>
        <w:r w:rsidRPr="00E54225">
          <w:rPr>
            <w:rStyle w:val="Hyperlink"/>
          </w:rPr>
          <w:fldChar w:fldCharType="end"/>
        </w:r>
      </w:ins>
    </w:p>
    <w:p w14:paraId="1C906973" w14:textId="4D92FAF4" w:rsidR="0003070D" w:rsidRDefault="0003070D">
      <w:pPr>
        <w:pStyle w:val="TOC2"/>
        <w:tabs>
          <w:tab w:val="left" w:pos="810"/>
        </w:tabs>
        <w:rPr>
          <w:ins w:id="145"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46"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"_Toc195024861"</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Conformance</w:t>
        </w:r>
        <w:r>
          <w:rPr>
            <w:webHidden/>
          </w:rPr>
          <w:tab/>
        </w:r>
        <w:r>
          <w:rPr>
            <w:webHidden/>
          </w:rPr>
          <w:fldChar w:fldCharType="begin"/>
        </w:r>
        <w:r>
          <w:rPr>
            <w:webHidden/>
          </w:rPr>
          <w:instrText xml:space="preserve"> PAGEREF _Toc195024861 \h </w:instrText>
        </w:r>
      </w:ins>
      <w:r>
        <w:rPr>
          <w:webHidden/>
        </w:rPr>
      </w:r>
      <w:r>
        <w:rPr>
          <w:webHidden/>
        </w:rPr>
        <w:fldChar w:fldCharType="separate"/>
      </w:r>
      <w:ins w:id="147" w:author="Jason Rhee" w:date="2025-04-08T17:14:00Z" w16du:dateUtc="2025-04-08T07:14:00Z">
        <w:r>
          <w:rPr>
            <w:webHidden/>
          </w:rPr>
          <w:t>1</w:t>
        </w:r>
        <w:r>
          <w:rPr>
            <w:webHidden/>
          </w:rPr>
          <w:fldChar w:fldCharType="end"/>
        </w:r>
        <w:r w:rsidRPr="00E54225">
          <w:rPr>
            <w:rStyle w:val="Hyperlink"/>
          </w:rPr>
          <w:fldChar w:fldCharType="end"/>
        </w:r>
      </w:ins>
    </w:p>
    <w:p w14:paraId="6B2A312C" w14:textId="1015757A" w:rsidR="0003070D" w:rsidRDefault="0003070D">
      <w:pPr>
        <w:pStyle w:val="TOC2"/>
        <w:tabs>
          <w:tab w:val="left" w:pos="810"/>
        </w:tabs>
        <w:rPr>
          <w:ins w:id="148"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49"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"_Toc195024862"</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1.3</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References</w:t>
        </w:r>
        <w:r>
          <w:rPr>
            <w:webHidden/>
          </w:rPr>
          <w:tab/>
        </w:r>
        <w:r>
          <w:rPr>
            <w:webHidden/>
          </w:rPr>
          <w:fldChar w:fldCharType="begin"/>
        </w:r>
        <w:r>
          <w:rPr>
            <w:webHidden/>
          </w:rPr>
          <w:instrText xml:space="preserve"> PAGEREF _Toc195024862 \h </w:instrText>
        </w:r>
      </w:ins>
      <w:r>
        <w:rPr>
          <w:webHidden/>
        </w:rPr>
      </w:r>
      <w:r>
        <w:rPr>
          <w:webHidden/>
        </w:rPr>
        <w:fldChar w:fldCharType="separate"/>
      </w:r>
      <w:ins w:id="150" w:author="Jason Rhee" w:date="2025-04-08T17:14:00Z" w16du:dateUtc="2025-04-08T07:14:00Z">
        <w:r>
          <w:rPr>
            <w:webHidden/>
          </w:rPr>
          <w:t>1</w:t>
        </w:r>
        <w:r>
          <w:rPr>
            <w:webHidden/>
          </w:rPr>
          <w:fldChar w:fldCharType="end"/>
        </w:r>
        <w:r w:rsidRPr="00E54225">
          <w:rPr>
            <w:rStyle w:val="Hyperlink"/>
          </w:rPr>
          <w:fldChar w:fldCharType="end"/>
        </w:r>
      </w:ins>
    </w:p>
    <w:p w14:paraId="4CAD615D" w14:textId="413D8915" w:rsidR="0003070D" w:rsidRDefault="0003070D">
      <w:pPr>
        <w:pStyle w:val="TOC3"/>
        <w:tabs>
          <w:tab w:val="left" w:pos="1350"/>
        </w:tabs>
        <w:rPr>
          <w:ins w:id="151"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52"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"_Toc195024863"</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1.3.1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Normative references</w:t>
        </w:r>
        <w:r>
          <w:rPr>
            <w:webHidden/>
          </w:rPr>
          <w:tab/>
        </w:r>
        <w:r>
          <w:rPr>
            <w:webHidden/>
          </w:rPr>
          <w:fldChar w:fldCharType="begin"/>
        </w:r>
        <w:r>
          <w:rPr>
            <w:webHidden/>
          </w:rPr>
          <w:instrText xml:space="preserve"> PAGEREF _Toc195024863 \h </w:instrText>
        </w:r>
      </w:ins>
      <w:r>
        <w:rPr>
          <w:webHidden/>
        </w:rPr>
      </w:r>
      <w:r>
        <w:rPr>
          <w:webHidden/>
        </w:rPr>
        <w:fldChar w:fldCharType="separate"/>
      </w:r>
      <w:ins w:id="153" w:author="Jason Rhee" w:date="2025-04-08T17:14:00Z" w16du:dateUtc="2025-04-08T07:14:00Z">
        <w:r>
          <w:rPr>
            <w:webHidden/>
          </w:rPr>
          <w:t>1</w:t>
        </w:r>
        <w:r>
          <w:rPr>
            <w:webHidden/>
          </w:rPr>
          <w:fldChar w:fldCharType="end"/>
        </w:r>
        <w:r w:rsidRPr="00E54225">
          <w:rPr>
            <w:rStyle w:val="Hyperlink"/>
          </w:rPr>
          <w:fldChar w:fldCharType="end"/>
        </w:r>
      </w:ins>
    </w:p>
    <w:p w14:paraId="327D1AB5" w14:textId="3F177648" w:rsidR="0003070D" w:rsidRDefault="0003070D">
      <w:pPr>
        <w:pStyle w:val="TOC3"/>
        <w:tabs>
          <w:tab w:val="left" w:pos="1350"/>
        </w:tabs>
        <w:rPr>
          <w:ins w:id="154"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55"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"_Toc195024864"</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1.3.2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Informative references</w:t>
        </w:r>
        <w:r>
          <w:rPr>
            <w:webHidden/>
          </w:rPr>
          <w:tab/>
        </w:r>
        <w:r>
          <w:rPr>
            <w:webHidden/>
          </w:rPr>
          <w:fldChar w:fldCharType="begin"/>
        </w:r>
        <w:r>
          <w:rPr>
            <w:webHidden/>
          </w:rPr>
          <w:instrText xml:space="preserve"> PAGEREF _Toc195024864 \h </w:instrText>
        </w:r>
      </w:ins>
      <w:r>
        <w:rPr>
          <w:webHidden/>
        </w:rPr>
      </w:r>
      <w:r>
        <w:rPr>
          <w:webHidden/>
        </w:rPr>
        <w:fldChar w:fldCharType="separate"/>
      </w:r>
      <w:ins w:id="156" w:author="Jason Rhee" w:date="2025-04-08T17:14:00Z" w16du:dateUtc="2025-04-08T07:14:00Z">
        <w:r>
          <w:rPr>
            <w:webHidden/>
          </w:rPr>
          <w:t>1</w:t>
        </w:r>
        <w:r>
          <w:rPr>
            <w:webHidden/>
          </w:rPr>
          <w:fldChar w:fldCharType="end"/>
        </w:r>
        <w:r w:rsidRPr="00E54225">
          <w:rPr>
            <w:rStyle w:val="Hyperlink"/>
          </w:rPr>
          <w:fldChar w:fldCharType="end"/>
        </w:r>
      </w:ins>
    </w:p>
    <w:p w14:paraId="04765724" w14:textId="2620BF69" w:rsidR="0003070D" w:rsidRDefault="0003070D">
      <w:pPr>
        <w:pStyle w:val="TOC2"/>
        <w:tabs>
          <w:tab w:val="left" w:pos="810"/>
        </w:tabs>
        <w:rPr>
          <w:ins w:id="157"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58"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"_Toc195024865"</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1.4</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Terms, definitions and abbreviations</w:t>
        </w:r>
        <w:r>
          <w:rPr>
            <w:webHidden/>
          </w:rPr>
          <w:tab/>
        </w:r>
        <w:r>
          <w:rPr>
            <w:webHidden/>
          </w:rPr>
          <w:fldChar w:fldCharType="begin"/>
        </w:r>
        <w:r>
          <w:rPr>
            <w:webHidden/>
          </w:rPr>
          <w:instrText xml:space="preserve"> PAGEREF _Toc195024865 \h </w:instrText>
        </w:r>
      </w:ins>
      <w:r>
        <w:rPr>
          <w:webHidden/>
        </w:rPr>
      </w:r>
      <w:r>
        <w:rPr>
          <w:webHidden/>
        </w:rPr>
        <w:fldChar w:fldCharType="separate"/>
      </w:r>
      <w:ins w:id="159" w:author="Jason Rhee" w:date="2025-04-08T17:14:00Z" w16du:dateUtc="2025-04-08T07:14:00Z">
        <w:r>
          <w:rPr>
            <w:webHidden/>
          </w:rPr>
          <w:t>2</w:t>
        </w:r>
        <w:r>
          <w:rPr>
            <w:webHidden/>
          </w:rPr>
          <w:fldChar w:fldCharType="end"/>
        </w:r>
        <w:r w:rsidRPr="00E54225">
          <w:rPr>
            <w:rStyle w:val="Hyperlink"/>
          </w:rPr>
          <w:fldChar w:fldCharType="end"/>
        </w:r>
      </w:ins>
    </w:p>
    <w:p w14:paraId="4AF9BB32" w14:textId="0B25DDBF" w:rsidR="0003070D" w:rsidRDefault="0003070D">
      <w:pPr>
        <w:pStyle w:val="TOC3"/>
        <w:tabs>
          <w:tab w:val="left" w:pos="1350"/>
        </w:tabs>
        <w:rPr>
          <w:ins w:id="160"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61"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"_Toc195024866"</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1.4.1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Terms and definitions</w:t>
        </w:r>
        <w:r>
          <w:rPr>
            <w:webHidden/>
          </w:rPr>
          <w:tab/>
        </w:r>
        <w:r>
          <w:rPr>
            <w:webHidden/>
          </w:rPr>
          <w:fldChar w:fldCharType="begin"/>
        </w:r>
        <w:r>
          <w:rPr>
            <w:webHidden/>
          </w:rPr>
          <w:instrText xml:space="preserve"> PAGEREF _Toc195024866 \h </w:instrText>
        </w:r>
      </w:ins>
      <w:r>
        <w:rPr>
          <w:webHidden/>
        </w:rPr>
      </w:r>
      <w:r>
        <w:rPr>
          <w:webHidden/>
        </w:rPr>
        <w:fldChar w:fldCharType="separate"/>
      </w:r>
      <w:ins w:id="162" w:author="Jason Rhee" w:date="2025-04-08T17:14:00Z" w16du:dateUtc="2025-04-08T07:14:00Z">
        <w:r>
          <w:rPr>
            <w:webHidden/>
          </w:rPr>
          <w:t>2</w:t>
        </w:r>
        <w:r>
          <w:rPr>
            <w:webHidden/>
          </w:rPr>
          <w:fldChar w:fldCharType="end"/>
        </w:r>
        <w:r w:rsidRPr="00E54225">
          <w:rPr>
            <w:rStyle w:val="Hyperlink"/>
          </w:rPr>
          <w:fldChar w:fldCharType="end"/>
        </w:r>
      </w:ins>
    </w:p>
    <w:p w14:paraId="698F5310" w14:textId="4A196C6F" w:rsidR="0003070D" w:rsidRDefault="0003070D">
      <w:pPr>
        <w:pStyle w:val="TOC3"/>
        <w:tabs>
          <w:tab w:val="left" w:pos="1350"/>
        </w:tabs>
        <w:rPr>
          <w:ins w:id="163"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64"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"_Toc195024867"</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1.4.2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Abbreviations</w:t>
        </w:r>
        <w:r>
          <w:rPr>
            <w:webHidden/>
          </w:rPr>
          <w:tab/>
        </w:r>
        <w:r>
          <w:rPr>
            <w:webHidden/>
          </w:rPr>
          <w:fldChar w:fldCharType="begin"/>
        </w:r>
        <w:r>
          <w:rPr>
            <w:webHidden/>
          </w:rPr>
          <w:instrText xml:space="preserve"> PAGEREF _Toc195024867 \h </w:instrText>
        </w:r>
      </w:ins>
      <w:r>
        <w:rPr>
          <w:webHidden/>
        </w:rPr>
      </w:r>
      <w:r>
        <w:rPr>
          <w:webHidden/>
        </w:rPr>
        <w:fldChar w:fldCharType="separate"/>
      </w:r>
      <w:ins w:id="165" w:author="Jason Rhee" w:date="2025-04-08T17:14:00Z" w16du:dateUtc="2025-04-08T07:14:00Z">
        <w:r>
          <w:rPr>
            <w:webHidden/>
          </w:rPr>
          <w:t>3</w:t>
        </w:r>
        <w:r>
          <w:rPr>
            <w:webHidden/>
          </w:rPr>
          <w:fldChar w:fldCharType="end"/>
        </w:r>
        <w:r w:rsidRPr="00E54225">
          <w:rPr>
            <w:rStyle w:val="Hyperlink"/>
          </w:rPr>
          <w:fldChar w:fldCharType="end"/>
        </w:r>
      </w:ins>
    </w:p>
    <w:p w14:paraId="3A728E37" w14:textId="736428F7" w:rsidR="0003070D" w:rsidRDefault="0003070D">
      <w:pPr>
        <w:pStyle w:val="TOC3"/>
        <w:tabs>
          <w:tab w:val="left" w:pos="1350"/>
        </w:tabs>
        <w:rPr>
          <w:ins w:id="166"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67"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"_Toc195024868"</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1.4.3</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Symbols</w:t>
        </w:r>
        <w:r>
          <w:rPr>
            <w:webHidden/>
          </w:rPr>
          <w:tab/>
        </w:r>
        <w:r>
          <w:rPr>
            <w:webHidden/>
          </w:rPr>
          <w:fldChar w:fldCharType="begin"/>
        </w:r>
        <w:r>
          <w:rPr>
            <w:webHidden/>
          </w:rPr>
          <w:instrText xml:space="preserve"> PAGEREF _Toc195024868 \h </w:instrText>
        </w:r>
      </w:ins>
      <w:r>
        <w:rPr>
          <w:webHidden/>
        </w:rPr>
      </w:r>
      <w:r>
        <w:rPr>
          <w:webHidden/>
        </w:rPr>
        <w:fldChar w:fldCharType="separate"/>
      </w:r>
      <w:ins w:id="168" w:author="Jason Rhee" w:date="2025-04-08T17:14:00Z" w16du:dateUtc="2025-04-08T07:14:00Z">
        <w:r>
          <w:rPr>
            <w:webHidden/>
          </w:rPr>
          <w:t>3</w:t>
        </w:r>
        <w:r>
          <w:rPr>
            <w:webHidden/>
          </w:rPr>
          <w:fldChar w:fldCharType="end"/>
        </w:r>
        <w:r w:rsidRPr="00E54225">
          <w:rPr>
            <w:rStyle w:val="Hyperlink"/>
          </w:rPr>
          <w:fldChar w:fldCharType="end"/>
        </w:r>
      </w:ins>
    </w:p>
    <w:p w14:paraId="57C6A20E" w14:textId="31ED16E4" w:rsidR="0003070D" w:rsidRDefault="0003070D">
      <w:pPr>
        <w:pStyle w:val="TOC2"/>
        <w:tabs>
          <w:tab w:val="left" w:pos="810"/>
        </w:tabs>
        <w:rPr>
          <w:ins w:id="169"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70"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"_Toc195024869"</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1.5</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Use of language</w:t>
        </w:r>
        <w:r>
          <w:rPr>
            <w:webHidden/>
          </w:rPr>
          <w:tab/>
        </w:r>
        <w:r>
          <w:rPr>
            <w:webHidden/>
          </w:rPr>
          <w:fldChar w:fldCharType="begin"/>
        </w:r>
        <w:r>
          <w:rPr>
            <w:webHidden/>
          </w:rPr>
          <w:instrText xml:space="preserve"> PAGEREF _Toc195024869 \h </w:instrText>
        </w:r>
      </w:ins>
      <w:r>
        <w:rPr>
          <w:webHidden/>
        </w:rPr>
      </w:r>
      <w:r>
        <w:rPr>
          <w:webHidden/>
        </w:rPr>
        <w:fldChar w:fldCharType="separate"/>
      </w:r>
      <w:ins w:id="171" w:author="Jason Rhee" w:date="2025-04-08T17:14:00Z" w16du:dateUtc="2025-04-08T07:14:00Z">
        <w:r>
          <w:rPr>
            <w:webHidden/>
          </w:rPr>
          <w:t>3</w:t>
        </w:r>
        <w:r>
          <w:rPr>
            <w:webHidden/>
          </w:rPr>
          <w:fldChar w:fldCharType="end"/>
        </w:r>
        <w:r w:rsidRPr="00E54225">
          <w:rPr>
            <w:rStyle w:val="Hyperlink"/>
          </w:rPr>
          <w:fldChar w:fldCharType="end"/>
        </w:r>
      </w:ins>
    </w:p>
    <w:p w14:paraId="7A43D743" w14:textId="3B6D5198" w:rsidR="0003070D" w:rsidRDefault="0003070D">
      <w:pPr>
        <w:pStyle w:val="TOC2"/>
        <w:tabs>
          <w:tab w:val="left" w:pos="810"/>
        </w:tabs>
        <w:rPr>
          <w:ins w:id="172"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73"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"_Toc195024870"</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1.6</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General description</w:t>
        </w:r>
        <w:r>
          <w:rPr>
            <w:webHidden/>
          </w:rPr>
          <w:tab/>
        </w:r>
        <w:r>
          <w:rPr>
            <w:webHidden/>
          </w:rPr>
          <w:fldChar w:fldCharType="begin"/>
        </w:r>
        <w:r>
          <w:rPr>
            <w:webHidden/>
          </w:rPr>
          <w:instrText xml:space="preserve"> PAGEREF _Toc195024870 \h </w:instrText>
        </w:r>
      </w:ins>
      <w:r>
        <w:rPr>
          <w:webHidden/>
        </w:rPr>
      </w:r>
      <w:r>
        <w:rPr>
          <w:webHidden/>
        </w:rPr>
        <w:fldChar w:fldCharType="separate"/>
      </w:r>
      <w:ins w:id="174" w:author="Jason Rhee" w:date="2025-04-08T17:14:00Z" w16du:dateUtc="2025-04-08T07:14:00Z">
        <w:r>
          <w:rPr>
            <w:webHidden/>
          </w:rPr>
          <w:t>3</w:t>
        </w:r>
        <w:r>
          <w:rPr>
            <w:webHidden/>
          </w:rPr>
          <w:fldChar w:fldCharType="end"/>
        </w:r>
        <w:r w:rsidRPr="00E54225">
          <w:rPr>
            <w:rStyle w:val="Hyperlink"/>
          </w:rPr>
          <w:fldChar w:fldCharType="end"/>
        </w:r>
      </w:ins>
    </w:p>
    <w:p w14:paraId="17A61FED" w14:textId="0C560805" w:rsidR="0003070D" w:rsidRDefault="0003070D">
      <w:pPr>
        <w:pStyle w:val="TOC2"/>
        <w:tabs>
          <w:tab w:val="left" w:pos="810"/>
        </w:tabs>
        <w:rPr>
          <w:ins w:id="175"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76"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"_Toc195024871"</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1.7</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Specification metadata and maintenance</w:t>
        </w:r>
        <w:r>
          <w:rPr>
            <w:webHidden/>
          </w:rPr>
          <w:tab/>
        </w:r>
        <w:r>
          <w:rPr>
            <w:webHidden/>
          </w:rPr>
          <w:fldChar w:fldCharType="begin"/>
        </w:r>
        <w:r>
          <w:rPr>
            <w:webHidden/>
          </w:rPr>
          <w:instrText xml:space="preserve"> PAGEREF _Toc195024871 \h </w:instrText>
        </w:r>
      </w:ins>
      <w:r>
        <w:rPr>
          <w:webHidden/>
        </w:rPr>
      </w:r>
      <w:r>
        <w:rPr>
          <w:webHidden/>
        </w:rPr>
        <w:fldChar w:fldCharType="separate"/>
      </w:r>
      <w:ins w:id="177" w:author="Jason Rhee" w:date="2025-04-08T17:14:00Z" w16du:dateUtc="2025-04-08T07:14:00Z">
        <w:r>
          <w:rPr>
            <w:webHidden/>
          </w:rPr>
          <w:t>3</w:t>
        </w:r>
        <w:r>
          <w:rPr>
            <w:webHidden/>
          </w:rPr>
          <w:fldChar w:fldCharType="end"/>
        </w:r>
        <w:r w:rsidRPr="00E54225">
          <w:rPr>
            <w:rStyle w:val="Hyperlink"/>
          </w:rPr>
          <w:fldChar w:fldCharType="end"/>
        </w:r>
      </w:ins>
    </w:p>
    <w:p w14:paraId="5B2380DE" w14:textId="03155C0A" w:rsidR="0003070D" w:rsidRDefault="0003070D">
      <w:pPr>
        <w:pStyle w:val="TOC3"/>
        <w:tabs>
          <w:tab w:val="left" w:pos="1350"/>
        </w:tabs>
        <w:rPr>
          <w:ins w:id="178"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79"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"_Toc195024872"</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1.7.1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Specification metadata</w:t>
        </w:r>
        <w:r>
          <w:rPr>
            <w:webHidden/>
          </w:rPr>
          <w:tab/>
        </w:r>
        <w:r>
          <w:rPr>
            <w:webHidden/>
          </w:rPr>
          <w:fldChar w:fldCharType="begin"/>
        </w:r>
        <w:r>
          <w:rPr>
            <w:webHidden/>
          </w:rPr>
          <w:instrText xml:space="preserve"> PAGEREF _Toc195024872 \h </w:instrText>
        </w:r>
      </w:ins>
      <w:r>
        <w:rPr>
          <w:webHidden/>
        </w:rPr>
      </w:r>
      <w:r>
        <w:rPr>
          <w:webHidden/>
        </w:rPr>
        <w:fldChar w:fldCharType="separate"/>
      </w:r>
      <w:ins w:id="180" w:author="Jason Rhee" w:date="2025-04-08T17:14:00Z" w16du:dateUtc="2025-04-08T07:14:00Z">
        <w:r>
          <w:rPr>
            <w:webHidden/>
          </w:rPr>
          <w:t>3</w:t>
        </w:r>
        <w:r>
          <w:rPr>
            <w:webHidden/>
          </w:rPr>
          <w:fldChar w:fldCharType="end"/>
        </w:r>
        <w:r w:rsidRPr="00E54225">
          <w:rPr>
            <w:rStyle w:val="Hyperlink"/>
          </w:rPr>
          <w:fldChar w:fldCharType="end"/>
        </w:r>
      </w:ins>
    </w:p>
    <w:p w14:paraId="7C13A035" w14:textId="530A5B23" w:rsidR="0003070D" w:rsidRDefault="0003070D">
      <w:pPr>
        <w:pStyle w:val="TOC3"/>
        <w:tabs>
          <w:tab w:val="left" w:pos="1350"/>
        </w:tabs>
        <w:rPr>
          <w:ins w:id="181"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82"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"_Toc195024873"</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1.7.2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Specification maintenance</w:t>
        </w:r>
        <w:r>
          <w:rPr>
            <w:webHidden/>
          </w:rPr>
          <w:tab/>
        </w:r>
        <w:r>
          <w:rPr>
            <w:webHidden/>
          </w:rPr>
          <w:fldChar w:fldCharType="begin"/>
        </w:r>
        <w:r>
          <w:rPr>
            <w:webHidden/>
          </w:rPr>
          <w:instrText xml:space="preserve"> PAGEREF _Toc195024873 \h </w:instrText>
        </w:r>
      </w:ins>
      <w:r>
        <w:rPr>
          <w:webHidden/>
        </w:rPr>
      </w:r>
      <w:r>
        <w:rPr>
          <w:webHidden/>
        </w:rPr>
        <w:fldChar w:fldCharType="separate"/>
      </w:r>
      <w:ins w:id="183" w:author="Jason Rhee" w:date="2025-04-08T17:14:00Z" w16du:dateUtc="2025-04-08T07:14:00Z">
        <w:r>
          <w:rPr>
            <w:webHidden/>
          </w:rPr>
          <w:t>4</w:t>
        </w:r>
        <w:r>
          <w:rPr>
            <w:webHidden/>
          </w:rPr>
          <w:fldChar w:fldCharType="end"/>
        </w:r>
        <w:r w:rsidRPr="00E54225">
          <w:rPr>
            <w:rStyle w:val="Hyperlink"/>
          </w:rPr>
          <w:fldChar w:fldCharType="end"/>
        </w:r>
      </w:ins>
    </w:p>
    <w:p w14:paraId="17F6101C" w14:textId="02DF6EF9" w:rsidR="0003070D" w:rsidRDefault="0003070D">
      <w:pPr>
        <w:pStyle w:val="TOC1"/>
        <w:rPr>
          <w:ins w:id="184"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185"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"_Toc195024874"</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2</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Check Structure</w:t>
        </w:r>
        <w:r>
          <w:rPr>
            <w:webHidden/>
          </w:rPr>
          <w:tab/>
        </w:r>
        <w:r>
          <w:rPr>
            <w:webHidden/>
          </w:rPr>
          <w:fldChar w:fldCharType="begin"/>
        </w:r>
        <w:r>
          <w:rPr>
            <w:webHidden/>
          </w:rPr>
          <w:instrText xml:space="preserve"> PAGEREF _Toc195024874 \h </w:instrText>
        </w:r>
      </w:ins>
      <w:r>
        <w:rPr>
          <w:webHidden/>
        </w:rPr>
      </w:r>
      <w:r>
        <w:rPr>
          <w:webHidden/>
        </w:rPr>
        <w:fldChar w:fldCharType="separate"/>
      </w:r>
      <w:ins w:id="186" w:author="Jason Rhee" w:date="2025-04-08T17:14:00Z" w16du:dateUtc="2025-04-08T07:14:00Z">
        <w:r>
          <w:rPr>
            <w:webHidden/>
          </w:rPr>
          <w:t>5</w:t>
        </w:r>
        <w:r>
          <w:rPr>
            <w:webHidden/>
          </w:rPr>
          <w:fldChar w:fldCharType="end"/>
        </w:r>
        <w:r w:rsidRPr="00E54225">
          <w:rPr>
            <w:rStyle w:val="Hyperlink"/>
          </w:rPr>
          <w:fldChar w:fldCharType="end"/>
        </w:r>
      </w:ins>
    </w:p>
    <w:p w14:paraId="55D4C994" w14:textId="61A89A75" w:rsidR="0003070D" w:rsidRDefault="0003070D">
      <w:pPr>
        <w:pStyle w:val="TOC1"/>
        <w:rPr>
          <w:ins w:id="187"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188"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"_Toc195024875"</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3</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Check Syntax</w:t>
        </w:r>
        <w:r>
          <w:rPr>
            <w:webHidden/>
          </w:rPr>
          <w:tab/>
        </w:r>
        <w:r>
          <w:rPr>
            <w:webHidden/>
          </w:rPr>
          <w:fldChar w:fldCharType="begin"/>
        </w:r>
        <w:r>
          <w:rPr>
            <w:webHidden/>
          </w:rPr>
          <w:instrText xml:space="preserve"> PAGEREF _Toc195024875 \h </w:instrText>
        </w:r>
      </w:ins>
      <w:r>
        <w:rPr>
          <w:webHidden/>
        </w:rPr>
      </w:r>
      <w:r>
        <w:rPr>
          <w:webHidden/>
        </w:rPr>
        <w:fldChar w:fldCharType="separate"/>
      </w:r>
      <w:ins w:id="189" w:author="Jason Rhee" w:date="2025-04-08T17:14:00Z" w16du:dateUtc="2025-04-08T07:14:00Z">
        <w:r>
          <w:rPr>
            <w:webHidden/>
          </w:rPr>
          <w:t>5</w:t>
        </w:r>
        <w:r>
          <w:rPr>
            <w:webHidden/>
          </w:rPr>
          <w:fldChar w:fldCharType="end"/>
        </w:r>
        <w:r w:rsidRPr="00E54225">
          <w:rPr>
            <w:rStyle w:val="Hyperlink"/>
          </w:rPr>
          <w:fldChar w:fldCharType="end"/>
        </w:r>
      </w:ins>
    </w:p>
    <w:p w14:paraId="5F461093" w14:textId="38FE2EC7" w:rsidR="0003070D" w:rsidRDefault="0003070D">
      <w:pPr>
        <w:pStyle w:val="TOC1"/>
        <w:rPr>
          <w:ins w:id="190"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191"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"_Toc195024876"</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4</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Organisation</w:t>
        </w:r>
        <w:r>
          <w:rPr>
            <w:webHidden/>
          </w:rPr>
          <w:tab/>
        </w:r>
        <w:r>
          <w:rPr>
            <w:webHidden/>
          </w:rPr>
          <w:fldChar w:fldCharType="begin"/>
        </w:r>
        <w:r>
          <w:rPr>
            <w:webHidden/>
          </w:rPr>
          <w:instrText xml:space="preserve"> PAGEREF _Toc195024876 \h </w:instrText>
        </w:r>
      </w:ins>
      <w:r>
        <w:rPr>
          <w:webHidden/>
        </w:rPr>
      </w:r>
      <w:r>
        <w:rPr>
          <w:webHidden/>
        </w:rPr>
        <w:fldChar w:fldCharType="separate"/>
      </w:r>
      <w:ins w:id="192" w:author="Jason Rhee" w:date="2025-04-08T17:14:00Z" w16du:dateUtc="2025-04-08T07:14:00Z">
        <w:r>
          <w:rPr>
            <w:webHidden/>
          </w:rPr>
          <w:t>5</w:t>
        </w:r>
        <w:r>
          <w:rPr>
            <w:webHidden/>
          </w:rPr>
          <w:fldChar w:fldCharType="end"/>
        </w:r>
        <w:r w:rsidRPr="00E54225">
          <w:rPr>
            <w:rStyle w:val="Hyperlink"/>
          </w:rPr>
          <w:fldChar w:fldCharType="end"/>
        </w:r>
      </w:ins>
    </w:p>
    <w:p w14:paraId="1DF6C121" w14:textId="03C4727F" w:rsidR="0003070D" w:rsidRDefault="0003070D">
      <w:pPr>
        <w:pStyle w:val="TOC2"/>
        <w:tabs>
          <w:tab w:val="left" w:pos="810"/>
        </w:tabs>
        <w:rPr>
          <w:ins w:id="193"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194"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"_Toc195024877"</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lang w:eastAsia="ko-KR"/>
          </w:rPr>
          <w:t>4.1</w:t>
        </w:r>
        <w:r>
          <w:rPr>
            <w:rFonts w:asciiTheme="minorHAnsi" w:eastAsiaTheme="minorEastAsia" w:hAnsiTheme="minorHAnsi" w:cstheme="minorBidi"/>
            <w:kern w:val="2"/>
            <w:sz w:val="24"/>
            <w:szCs w:val="24"/>
            <w:lang w:val="en-AU" w:eastAsia="ko-KR"/>
            <w14:ligatures w14:val="standardContextual"/>
          </w:rPr>
          <w:tab/>
        </w:r>
        <w:r w:rsidRPr="00E54225">
          <w:rPr>
            <w:rStyle w:val="Hyperlink"/>
            <w:lang w:eastAsia="ko-KR"/>
          </w:rPr>
          <w:t>Check numbers</w:t>
        </w:r>
        <w:r>
          <w:rPr>
            <w:webHidden/>
          </w:rPr>
          <w:tab/>
        </w:r>
        <w:r>
          <w:rPr>
            <w:webHidden/>
          </w:rPr>
          <w:fldChar w:fldCharType="begin"/>
        </w:r>
        <w:r>
          <w:rPr>
            <w:webHidden/>
          </w:rPr>
          <w:instrText xml:space="preserve"> PAGEREF _Toc195024877 \h </w:instrText>
        </w:r>
      </w:ins>
      <w:r>
        <w:rPr>
          <w:webHidden/>
        </w:rPr>
      </w:r>
      <w:r>
        <w:rPr>
          <w:webHidden/>
        </w:rPr>
        <w:fldChar w:fldCharType="separate"/>
      </w:r>
      <w:ins w:id="195" w:author="Jason Rhee" w:date="2025-04-08T17:14:00Z" w16du:dateUtc="2025-04-08T07:14:00Z">
        <w:r>
          <w:rPr>
            <w:webHidden/>
          </w:rPr>
          <w:t>5</w:t>
        </w:r>
        <w:r>
          <w:rPr>
            <w:webHidden/>
          </w:rPr>
          <w:fldChar w:fldCharType="end"/>
        </w:r>
        <w:r w:rsidRPr="00E54225">
          <w:rPr>
            <w:rStyle w:val="Hyperlink"/>
          </w:rPr>
          <w:fldChar w:fldCharType="end"/>
        </w:r>
      </w:ins>
    </w:p>
    <w:p w14:paraId="1E5BCDC8" w14:textId="495FBBCA" w:rsidR="0003070D" w:rsidRDefault="0003070D">
      <w:pPr>
        <w:pStyle w:val="TOC1"/>
        <w:rPr>
          <w:ins w:id="196"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197"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"_Toc195024878"</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5</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Other Applicable Checks</w:t>
        </w:r>
        <w:r>
          <w:rPr>
            <w:webHidden/>
          </w:rPr>
          <w:tab/>
        </w:r>
        <w:r>
          <w:rPr>
            <w:webHidden/>
          </w:rPr>
          <w:fldChar w:fldCharType="begin"/>
        </w:r>
        <w:r>
          <w:rPr>
            <w:webHidden/>
          </w:rPr>
          <w:instrText xml:space="preserve"> PAGEREF _Toc195024878 \h </w:instrText>
        </w:r>
      </w:ins>
      <w:r>
        <w:rPr>
          <w:webHidden/>
        </w:rPr>
      </w:r>
      <w:r>
        <w:rPr>
          <w:webHidden/>
        </w:rPr>
        <w:fldChar w:fldCharType="separate"/>
      </w:r>
      <w:ins w:id="198" w:author="Jason Rhee" w:date="2025-04-08T17:14:00Z" w16du:dateUtc="2025-04-08T07:14:00Z">
        <w:r>
          <w:rPr>
            <w:webHidden/>
          </w:rPr>
          <w:t>6</w:t>
        </w:r>
        <w:r>
          <w:rPr>
            <w:webHidden/>
          </w:rPr>
          <w:fldChar w:fldCharType="end"/>
        </w:r>
        <w:r w:rsidRPr="00E54225">
          <w:rPr>
            <w:rStyle w:val="Hyperlink"/>
          </w:rPr>
          <w:fldChar w:fldCharType="end"/>
        </w:r>
      </w:ins>
    </w:p>
    <w:p w14:paraId="42F22D60" w14:textId="532C9BC7" w:rsidR="0003070D" w:rsidRDefault="0003070D">
      <w:pPr>
        <w:pStyle w:val="TOC2"/>
        <w:tabs>
          <w:tab w:val="left" w:pos="810"/>
        </w:tabs>
        <w:rPr>
          <w:ins w:id="199"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200"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"_Toc195024879"</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5.1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Generic S-100 checks</w:t>
        </w:r>
        <w:r>
          <w:rPr>
            <w:webHidden/>
          </w:rPr>
          <w:tab/>
        </w:r>
        <w:r>
          <w:rPr>
            <w:webHidden/>
          </w:rPr>
          <w:fldChar w:fldCharType="begin"/>
        </w:r>
        <w:r>
          <w:rPr>
            <w:webHidden/>
          </w:rPr>
          <w:instrText xml:space="preserve"> PAGEREF _Toc195024879 \h </w:instrText>
        </w:r>
      </w:ins>
      <w:r>
        <w:rPr>
          <w:webHidden/>
        </w:rPr>
      </w:r>
      <w:r>
        <w:rPr>
          <w:webHidden/>
        </w:rPr>
        <w:fldChar w:fldCharType="separate"/>
      </w:r>
      <w:ins w:id="201" w:author="Jason Rhee" w:date="2025-04-08T17:14:00Z" w16du:dateUtc="2025-04-08T07:14:00Z">
        <w:r>
          <w:rPr>
            <w:webHidden/>
          </w:rPr>
          <w:t>6</w:t>
        </w:r>
        <w:r>
          <w:rPr>
            <w:webHidden/>
          </w:rPr>
          <w:fldChar w:fldCharType="end"/>
        </w:r>
        <w:r w:rsidRPr="00E54225">
          <w:rPr>
            <w:rStyle w:val="Hyperlink"/>
          </w:rPr>
          <w:fldChar w:fldCharType="end"/>
        </w:r>
      </w:ins>
    </w:p>
    <w:p w14:paraId="5FC38CCC" w14:textId="217E5365" w:rsidR="0003070D" w:rsidRDefault="0003070D">
      <w:pPr>
        <w:pStyle w:val="TOC2"/>
        <w:tabs>
          <w:tab w:val="left" w:pos="810"/>
        </w:tabs>
        <w:rPr>
          <w:ins w:id="202" w:author="Jason Rhee" w:date="2025-04-08T17:14:00Z" w16du:dateUtc="2025-04-08T07:14:00Z"/>
          <w:rFonts w:asciiTheme="minorHAnsi" w:eastAsiaTheme="minorEastAsia" w:hAnsiTheme="minorHAnsi" w:cstheme="minorBidi"/>
          <w:kern w:val="2"/>
          <w:sz w:val="24"/>
          <w:szCs w:val="24"/>
          <w:lang w:val="en-AU" w:eastAsia="ko-KR"/>
          <w14:ligatures w14:val="standardContextual"/>
        </w:rPr>
      </w:pPr>
      <w:ins w:id="203"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"_Toc195024880"</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5.2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Interoperability checks</w:t>
        </w:r>
        <w:r>
          <w:rPr>
            <w:webHidden/>
          </w:rPr>
          <w:tab/>
        </w:r>
        <w:r>
          <w:rPr>
            <w:webHidden/>
          </w:rPr>
          <w:fldChar w:fldCharType="begin"/>
        </w:r>
        <w:r>
          <w:rPr>
            <w:webHidden/>
          </w:rPr>
          <w:instrText xml:space="preserve"> PAGEREF _Toc195024880 \h </w:instrText>
        </w:r>
      </w:ins>
      <w:r>
        <w:rPr>
          <w:webHidden/>
        </w:rPr>
      </w:r>
      <w:r>
        <w:rPr>
          <w:webHidden/>
        </w:rPr>
        <w:fldChar w:fldCharType="separate"/>
      </w:r>
      <w:ins w:id="204" w:author="Jason Rhee" w:date="2025-04-08T17:14:00Z" w16du:dateUtc="2025-04-08T07:14:00Z">
        <w:r>
          <w:rPr>
            <w:webHidden/>
          </w:rPr>
          <w:t>7</w:t>
        </w:r>
        <w:r>
          <w:rPr>
            <w:webHidden/>
          </w:rPr>
          <w:fldChar w:fldCharType="end"/>
        </w:r>
        <w:r w:rsidRPr="00E54225">
          <w:rPr>
            <w:rStyle w:val="Hyperlink"/>
          </w:rPr>
          <w:fldChar w:fldCharType="end"/>
        </w:r>
      </w:ins>
    </w:p>
    <w:p w14:paraId="6BFD4E8A" w14:textId="6A618F18" w:rsidR="0003070D" w:rsidRDefault="0003070D">
      <w:pPr>
        <w:pStyle w:val="TOC1"/>
        <w:rPr>
          <w:ins w:id="205"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206"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"_Toc195024881"</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6</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Check Application Sequence</w:t>
        </w:r>
        <w:r>
          <w:rPr>
            <w:webHidden/>
          </w:rPr>
          <w:tab/>
        </w:r>
        <w:r>
          <w:rPr>
            <w:webHidden/>
          </w:rPr>
          <w:fldChar w:fldCharType="begin"/>
        </w:r>
        <w:r>
          <w:rPr>
            <w:webHidden/>
          </w:rPr>
          <w:instrText xml:space="preserve"> PAGEREF _Toc195024881 \h </w:instrText>
        </w:r>
      </w:ins>
      <w:r>
        <w:rPr>
          <w:webHidden/>
        </w:rPr>
      </w:r>
      <w:r>
        <w:rPr>
          <w:webHidden/>
        </w:rPr>
        <w:fldChar w:fldCharType="separate"/>
      </w:r>
      <w:ins w:id="207" w:author="Jason Rhee" w:date="2025-04-08T17:14:00Z" w16du:dateUtc="2025-04-08T07:14:00Z">
        <w:r>
          <w:rPr>
            <w:webHidden/>
          </w:rPr>
          <w:t>7</w:t>
        </w:r>
        <w:r>
          <w:rPr>
            <w:webHidden/>
          </w:rPr>
          <w:fldChar w:fldCharType="end"/>
        </w:r>
        <w:r w:rsidRPr="00E54225">
          <w:rPr>
            <w:rStyle w:val="Hyperlink"/>
          </w:rPr>
          <w:fldChar w:fldCharType="end"/>
        </w:r>
      </w:ins>
    </w:p>
    <w:p w14:paraId="6FBAFB91" w14:textId="221A6662" w:rsidR="0003070D" w:rsidRDefault="0003070D">
      <w:pPr>
        <w:pStyle w:val="TOC1"/>
        <w:rPr>
          <w:ins w:id="208"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209"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"_Toc195024882"</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7</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Check Classification</w:t>
        </w:r>
        <w:r>
          <w:rPr>
            <w:webHidden/>
          </w:rPr>
          <w:tab/>
        </w:r>
        <w:r>
          <w:rPr>
            <w:webHidden/>
          </w:rPr>
          <w:fldChar w:fldCharType="begin"/>
        </w:r>
        <w:r>
          <w:rPr>
            <w:webHidden/>
          </w:rPr>
          <w:instrText xml:space="preserve"> PAGEREF _Toc195024882 \h </w:instrText>
        </w:r>
      </w:ins>
      <w:r>
        <w:rPr>
          <w:webHidden/>
        </w:rPr>
      </w:r>
      <w:r>
        <w:rPr>
          <w:webHidden/>
        </w:rPr>
        <w:fldChar w:fldCharType="separate"/>
      </w:r>
      <w:ins w:id="210" w:author="Jason Rhee" w:date="2025-04-08T17:14:00Z" w16du:dateUtc="2025-04-08T07:14:00Z">
        <w:r>
          <w:rPr>
            <w:webHidden/>
          </w:rPr>
          <w:t>8</w:t>
        </w:r>
        <w:r>
          <w:rPr>
            <w:webHidden/>
          </w:rPr>
          <w:fldChar w:fldCharType="end"/>
        </w:r>
        <w:r w:rsidRPr="00E54225">
          <w:rPr>
            <w:rStyle w:val="Hyperlink"/>
          </w:rPr>
          <w:fldChar w:fldCharType="end"/>
        </w:r>
      </w:ins>
    </w:p>
    <w:p w14:paraId="7351D831" w14:textId="0DA71AA5" w:rsidR="0003070D" w:rsidRDefault="0003070D">
      <w:pPr>
        <w:pStyle w:val="TOC1"/>
        <w:rPr>
          <w:ins w:id="211"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212"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"_Toc195024883"</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8</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Geometry and Spatial Operators</w:t>
        </w:r>
        <w:r>
          <w:rPr>
            <w:webHidden/>
          </w:rPr>
          <w:tab/>
        </w:r>
        <w:r>
          <w:rPr>
            <w:webHidden/>
          </w:rPr>
          <w:fldChar w:fldCharType="begin"/>
        </w:r>
        <w:r>
          <w:rPr>
            <w:webHidden/>
          </w:rPr>
          <w:instrText xml:space="preserve"> PAGEREF _Toc195024883 \h </w:instrText>
        </w:r>
      </w:ins>
      <w:r>
        <w:rPr>
          <w:webHidden/>
        </w:rPr>
      </w:r>
      <w:r>
        <w:rPr>
          <w:webHidden/>
        </w:rPr>
        <w:fldChar w:fldCharType="separate"/>
      </w:r>
      <w:ins w:id="213" w:author="Jason Rhee" w:date="2025-04-08T17:14:00Z" w16du:dateUtc="2025-04-08T07:14:00Z">
        <w:r>
          <w:rPr>
            <w:webHidden/>
          </w:rPr>
          <w:t>8</w:t>
        </w:r>
        <w:r>
          <w:rPr>
            <w:webHidden/>
          </w:rPr>
          <w:fldChar w:fldCharType="end"/>
        </w:r>
        <w:r w:rsidRPr="00E54225">
          <w:rPr>
            <w:rStyle w:val="Hyperlink"/>
          </w:rPr>
          <w:fldChar w:fldCharType="end"/>
        </w:r>
      </w:ins>
    </w:p>
    <w:p w14:paraId="25DFCD02" w14:textId="7FB2BF10" w:rsidR="0003070D" w:rsidRDefault="0003070D">
      <w:pPr>
        <w:pStyle w:val="TOC1"/>
        <w:rPr>
          <w:ins w:id="214" w:author="Jason Rhee" w:date="2025-04-08T17:14:00Z" w16du:dateUtc="2025-04-08T07:14:00Z"/>
          <w:rFonts w:asciiTheme="minorHAnsi" w:eastAsiaTheme="minorEastAsia" w:hAnsiTheme="minorHAnsi" w:cstheme="minorBidi"/>
          <w:b w:val="0"/>
          <w:kern w:val="2"/>
          <w:sz w:val="24"/>
          <w:szCs w:val="24"/>
          <w:lang w:val="en-AU" w:eastAsia="ko-KR"/>
          <w14:ligatures w14:val="standardContextual"/>
        </w:rPr>
      </w:pPr>
      <w:ins w:id="215" w:author="Jason Rhee" w:date="2025-04-08T17:14:00Z" w16du:dateUtc="2025-04-08T07:14:00Z">
        <w:r w:rsidRPr="00E54225">
          <w:rPr>
            <w:rStyle w:val="Hyperlink"/>
          </w:rPr>
          <w:fldChar w:fldCharType="begin"/>
        </w:r>
        <w:r w:rsidRPr="00E54225">
          <w:rPr>
            <w:rStyle w:val="Hyperlink"/>
          </w:rPr>
          <w:instrText xml:space="preserve"> </w:instrText>
        </w:r>
        <w:r>
          <w:instrText>HYPERLINK \l "_Toc195024884"</w:instrText>
        </w:r>
        <w:r w:rsidRPr="00E54225">
          <w:rPr>
            <w:rStyle w:val="Hyperlink"/>
          </w:rPr>
          <w:instrText xml:space="preserve"> </w:instrText>
        </w:r>
        <w:r w:rsidRPr="00E54225">
          <w:rPr>
            <w:rStyle w:val="Hyperlink"/>
          </w:rPr>
        </w:r>
        <w:r w:rsidRPr="00E54225">
          <w:rPr>
            <w:rStyle w:val="Hyperlink"/>
          </w:rPr>
          <w:fldChar w:fldCharType="separate"/>
        </w:r>
        <w:r w:rsidRPr="00E54225">
          <w:rPr>
            <w:rStyle w:val="Hyperlink"/>
          </w:rPr>
          <w:t>9</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Other Components of this Specification</w:t>
        </w:r>
        <w:r>
          <w:rPr>
            <w:webHidden/>
          </w:rPr>
          <w:tab/>
        </w:r>
        <w:r>
          <w:rPr>
            <w:webHidden/>
          </w:rPr>
          <w:fldChar w:fldCharType="begin"/>
        </w:r>
        <w:r>
          <w:rPr>
            <w:webHidden/>
          </w:rPr>
          <w:instrText xml:space="preserve"> PAGEREF _Toc195024884 \h </w:instrText>
        </w:r>
      </w:ins>
      <w:r>
        <w:rPr>
          <w:webHidden/>
        </w:rPr>
      </w:r>
      <w:r>
        <w:rPr>
          <w:webHidden/>
        </w:rPr>
        <w:fldChar w:fldCharType="separate"/>
      </w:r>
      <w:ins w:id="216" w:author="Jason Rhee" w:date="2025-04-08T17:14:00Z" w16du:dateUtc="2025-04-08T07:14:00Z">
        <w:r>
          <w:rPr>
            <w:webHidden/>
          </w:rPr>
          <w:t>8</w:t>
        </w:r>
        <w:r>
          <w:rPr>
            <w:webHidden/>
          </w:rPr>
          <w:fldChar w:fldCharType="end"/>
        </w:r>
        <w:r w:rsidRPr="00E54225">
          <w:rPr>
            <w:rStyle w:val="Hyperlink"/>
          </w:rPr>
          <w:fldChar w:fldCharType="end"/>
        </w:r>
      </w:ins>
    </w:p>
    <w:p w14:paraId="6DB83B72" w14:textId="15C88D49" w:rsidR="00A61EE2" w:rsidDel="0003070D" w:rsidRDefault="00A61EE2">
      <w:pPr>
        <w:pStyle w:val="TOC1"/>
        <w:rPr>
          <w:del w:id="217"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18" w:author="Jason Rhee" w:date="2025-04-08T17:14:00Z" w16du:dateUtc="2025-04-08T07:14:00Z">
        <w:r w:rsidRPr="00F22E70" w:rsidDel="0003070D">
          <w:rPr>
            <w:rPrChange w:id="219" w:author="Jason Rhee" w:date="2025-04-08T17:11:00Z" w16du:dateUtc="2025-04-08T07:11:00Z">
              <w:rPr>
                <w:rStyle w:val="Hyperlink"/>
              </w:rPr>
            </w:rPrChange>
          </w:rPr>
          <w:delText>1</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20" w:author="Jason Rhee" w:date="2025-04-08T17:11:00Z" w16du:dateUtc="2025-04-08T07:11:00Z">
              <w:rPr>
                <w:rStyle w:val="Hyperlink"/>
              </w:rPr>
            </w:rPrChange>
          </w:rPr>
          <w:delText>Introduction</w:delText>
        </w:r>
        <w:r w:rsidDel="0003070D">
          <w:rPr>
            <w:webHidden/>
          </w:rPr>
          <w:tab/>
          <w:delText>1</w:delText>
        </w:r>
      </w:del>
    </w:p>
    <w:p w14:paraId="4FCD64C5" w14:textId="2BA878E0" w:rsidR="00A61EE2" w:rsidDel="0003070D" w:rsidRDefault="00A61EE2">
      <w:pPr>
        <w:pStyle w:val="TOC2"/>
        <w:tabs>
          <w:tab w:val="left" w:pos="810"/>
        </w:tabs>
        <w:rPr>
          <w:del w:id="221"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22" w:author="Jason Rhee" w:date="2025-04-08T17:14:00Z" w16du:dateUtc="2025-04-08T07:14:00Z">
        <w:r w:rsidRPr="00F22E70" w:rsidDel="0003070D">
          <w:rPr>
            <w:rPrChange w:id="223" w:author="Jason Rhee" w:date="2025-04-08T17:11:00Z" w16du:dateUtc="2025-04-08T07:11:00Z">
              <w:rPr>
                <w:rStyle w:val="Hyperlink"/>
              </w:rPr>
            </w:rPrChange>
          </w:rPr>
          <w:delText>1.1</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24" w:author="Jason Rhee" w:date="2025-04-08T17:11:00Z" w16du:dateUtc="2025-04-08T07:11:00Z">
              <w:rPr>
                <w:rStyle w:val="Hyperlink"/>
              </w:rPr>
            </w:rPrChange>
          </w:rPr>
          <w:delText>Scope</w:delText>
        </w:r>
        <w:r w:rsidDel="0003070D">
          <w:rPr>
            <w:webHidden/>
          </w:rPr>
          <w:tab/>
          <w:delText>1</w:delText>
        </w:r>
      </w:del>
    </w:p>
    <w:p w14:paraId="159FCA30" w14:textId="1E451E26" w:rsidR="00A61EE2" w:rsidDel="0003070D" w:rsidRDefault="00A61EE2">
      <w:pPr>
        <w:pStyle w:val="TOC2"/>
        <w:tabs>
          <w:tab w:val="left" w:pos="810"/>
        </w:tabs>
        <w:rPr>
          <w:del w:id="225"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26" w:author="Jason Rhee" w:date="2025-04-08T17:14:00Z" w16du:dateUtc="2025-04-08T07:14:00Z">
        <w:r w:rsidRPr="00F22E70" w:rsidDel="0003070D">
          <w:rPr>
            <w:rPrChange w:id="227" w:author="Jason Rhee" w:date="2025-04-08T17:11:00Z" w16du:dateUtc="2025-04-08T07:11:00Z">
              <w:rPr>
                <w:rStyle w:val="Hyperlink"/>
              </w:rPr>
            </w:rPrChange>
          </w:rPr>
          <w:delText>1.2</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28" w:author="Jason Rhee" w:date="2025-04-08T17:11:00Z" w16du:dateUtc="2025-04-08T07:11:00Z">
              <w:rPr>
                <w:rStyle w:val="Hyperlink"/>
              </w:rPr>
            </w:rPrChange>
          </w:rPr>
          <w:delText>Conformance</w:delText>
        </w:r>
        <w:r w:rsidDel="0003070D">
          <w:rPr>
            <w:webHidden/>
          </w:rPr>
          <w:tab/>
          <w:delText>1</w:delText>
        </w:r>
      </w:del>
    </w:p>
    <w:p w14:paraId="2E1C4724" w14:textId="68F99E25" w:rsidR="00A61EE2" w:rsidDel="0003070D" w:rsidRDefault="00A61EE2">
      <w:pPr>
        <w:pStyle w:val="TOC2"/>
        <w:tabs>
          <w:tab w:val="left" w:pos="810"/>
        </w:tabs>
        <w:rPr>
          <w:del w:id="229"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30" w:author="Jason Rhee" w:date="2025-04-08T17:14:00Z" w16du:dateUtc="2025-04-08T07:14:00Z">
        <w:r w:rsidRPr="00F22E70" w:rsidDel="0003070D">
          <w:rPr>
            <w:rPrChange w:id="231" w:author="Jason Rhee" w:date="2025-04-08T17:11:00Z" w16du:dateUtc="2025-04-08T07:11:00Z">
              <w:rPr>
                <w:rStyle w:val="Hyperlink"/>
              </w:rPr>
            </w:rPrChange>
          </w:rPr>
          <w:delText>1.3</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32" w:author="Jason Rhee" w:date="2025-04-08T17:11:00Z" w16du:dateUtc="2025-04-08T07:11:00Z">
              <w:rPr>
                <w:rStyle w:val="Hyperlink"/>
              </w:rPr>
            </w:rPrChange>
          </w:rPr>
          <w:delText>References</w:delText>
        </w:r>
        <w:r w:rsidDel="0003070D">
          <w:rPr>
            <w:webHidden/>
          </w:rPr>
          <w:tab/>
          <w:delText>1</w:delText>
        </w:r>
      </w:del>
    </w:p>
    <w:p w14:paraId="0DE1F04C" w14:textId="17B0BF20" w:rsidR="00A61EE2" w:rsidDel="0003070D" w:rsidRDefault="00A61EE2">
      <w:pPr>
        <w:pStyle w:val="TOC3"/>
        <w:tabs>
          <w:tab w:val="left" w:pos="1350"/>
        </w:tabs>
        <w:rPr>
          <w:del w:id="233"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34" w:author="Jason Rhee" w:date="2025-04-08T17:14:00Z" w16du:dateUtc="2025-04-08T07:14:00Z">
        <w:r w:rsidRPr="00F22E70" w:rsidDel="0003070D">
          <w:rPr>
            <w:rPrChange w:id="235" w:author="Jason Rhee" w:date="2025-04-08T17:11:00Z" w16du:dateUtc="2025-04-08T07:11:00Z">
              <w:rPr>
                <w:rStyle w:val="Hyperlink"/>
              </w:rPr>
            </w:rPrChange>
          </w:rPr>
          <w:delText>1.3.1</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36" w:author="Jason Rhee" w:date="2025-04-08T17:11:00Z" w16du:dateUtc="2025-04-08T07:11:00Z">
              <w:rPr>
                <w:rStyle w:val="Hyperlink"/>
              </w:rPr>
            </w:rPrChange>
          </w:rPr>
          <w:delText>Normative references</w:delText>
        </w:r>
        <w:r w:rsidDel="0003070D">
          <w:rPr>
            <w:webHidden/>
          </w:rPr>
          <w:tab/>
          <w:delText>1</w:delText>
        </w:r>
      </w:del>
    </w:p>
    <w:p w14:paraId="2FCC3A46" w14:textId="7E36BF2B" w:rsidR="00A61EE2" w:rsidDel="0003070D" w:rsidRDefault="00A61EE2">
      <w:pPr>
        <w:pStyle w:val="TOC3"/>
        <w:tabs>
          <w:tab w:val="left" w:pos="1350"/>
        </w:tabs>
        <w:rPr>
          <w:del w:id="237"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38" w:author="Jason Rhee" w:date="2025-04-08T17:14:00Z" w16du:dateUtc="2025-04-08T07:14:00Z">
        <w:r w:rsidRPr="00F22E70" w:rsidDel="0003070D">
          <w:rPr>
            <w:rPrChange w:id="239" w:author="Jason Rhee" w:date="2025-04-08T17:11:00Z" w16du:dateUtc="2025-04-08T07:11:00Z">
              <w:rPr>
                <w:rStyle w:val="Hyperlink"/>
              </w:rPr>
            </w:rPrChange>
          </w:rPr>
          <w:delText>1.3.2</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40" w:author="Jason Rhee" w:date="2025-04-08T17:11:00Z" w16du:dateUtc="2025-04-08T07:11:00Z">
              <w:rPr>
                <w:rStyle w:val="Hyperlink"/>
              </w:rPr>
            </w:rPrChange>
          </w:rPr>
          <w:delText>Informative references</w:delText>
        </w:r>
        <w:r w:rsidDel="0003070D">
          <w:rPr>
            <w:webHidden/>
          </w:rPr>
          <w:tab/>
          <w:delText>1</w:delText>
        </w:r>
      </w:del>
    </w:p>
    <w:p w14:paraId="48E45EC7" w14:textId="0DDEDA5B" w:rsidR="00A61EE2" w:rsidDel="0003070D" w:rsidRDefault="00A61EE2">
      <w:pPr>
        <w:pStyle w:val="TOC2"/>
        <w:tabs>
          <w:tab w:val="left" w:pos="810"/>
        </w:tabs>
        <w:rPr>
          <w:del w:id="241"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42" w:author="Jason Rhee" w:date="2025-04-08T17:14:00Z" w16du:dateUtc="2025-04-08T07:14:00Z">
        <w:r w:rsidRPr="00F22E70" w:rsidDel="0003070D">
          <w:rPr>
            <w:rPrChange w:id="243" w:author="Jason Rhee" w:date="2025-04-08T17:11:00Z" w16du:dateUtc="2025-04-08T07:11:00Z">
              <w:rPr>
                <w:rStyle w:val="Hyperlink"/>
              </w:rPr>
            </w:rPrChange>
          </w:rPr>
          <w:delText>1.4</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44" w:author="Jason Rhee" w:date="2025-04-08T17:11:00Z" w16du:dateUtc="2025-04-08T07:11:00Z">
              <w:rPr>
                <w:rStyle w:val="Hyperlink"/>
              </w:rPr>
            </w:rPrChange>
          </w:rPr>
          <w:delText>Terms, definitions and abbreviations</w:delText>
        </w:r>
        <w:r w:rsidDel="0003070D">
          <w:rPr>
            <w:webHidden/>
          </w:rPr>
          <w:tab/>
          <w:delText>1</w:delText>
        </w:r>
      </w:del>
    </w:p>
    <w:p w14:paraId="7C14DFD7" w14:textId="5A09F0B6" w:rsidR="00A61EE2" w:rsidDel="0003070D" w:rsidRDefault="00A61EE2">
      <w:pPr>
        <w:pStyle w:val="TOC3"/>
        <w:tabs>
          <w:tab w:val="left" w:pos="1350"/>
        </w:tabs>
        <w:rPr>
          <w:del w:id="245"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46" w:author="Jason Rhee" w:date="2025-04-08T17:14:00Z" w16du:dateUtc="2025-04-08T07:14:00Z">
        <w:r w:rsidRPr="00F22E70" w:rsidDel="0003070D">
          <w:rPr>
            <w:rPrChange w:id="247" w:author="Jason Rhee" w:date="2025-04-08T17:11:00Z" w16du:dateUtc="2025-04-08T07:11:00Z">
              <w:rPr>
                <w:rStyle w:val="Hyperlink"/>
              </w:rPr>
            </w:rPrChange>
          </w:rPr>
          <w:delText>1.4.1</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48" w:author="Jason Rhee" w:date="2025-04-08T17:11:00Z" w16du:dateUtc="2025-04-08T07:11:00Z">
              <w:rPr>
                <w:rStyle w:val="Hyperlink"/>
              </w:rPr>
            </w:rPrChange>
          </w:rPr>
          <w:delText>Terms and definitions</w:delText>
        </w:r>
        <w:r w:rsidDel="0003070D">
          <w:rPr>
            <w:webHidden/>
          </w:rPr>
          <w:tab/>
          <w:delText>1</w:delText>
        </w:r>
      </w:del>
    </w:p>
    <w:p w14:paraId="47DC3C5B" w14:textId="2D9EECEA" w:rsidR="00A61EE2" w:rsidDel="0003070D" w:rsidRDefault="00A61EE2">
      <w:pPr>
        <w:pStyle w:val="TOC3"/>
        <w:tabs>
          <w:tab w:val="left" w:pos="1350"/>
        </w:tabs>
        <w:rPr>
          <w:del w:id="249"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50" w:author="Jason Rhee" w:date="2025-04-08T17:14:00Z" w16du:dateUtc="2025-04-08T07:14:00Z">
        <w:r w:rsidRPr="00F22E70" w:rsidDel="0003070D">
          <w:rPr>
            <w:rPrChange w:id="251" w:author="Jason Rhee" w:date="2025-04-08T17:11:00Z" w16du:dateUtc="2025-04-08T07:11:00Z">
              <w:rPr>
                <w:rStyle w:val="Hyperlink"/>
              </w:rPr>
            </w:rPrChange>
          </w:rPr>
          <w:delText>1.4.2</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52" w:author="Jason Rhee" w:date="2025-04-08T17:11:00Z" w16du:dateUtc="2025-04-08T07:11:00Z">
              <w:rPr>
                <w:rStyle w:val="Hyperlink"/>
              </w:rPr>
            </w:rPrChange>
          </w:rPr>
          <w:delText>Abbreviations</w:delText>
        </w:r>
        <w:r w:rsidDel="0003070D">
          <w:rPr>
            <w:webHidden/>
          </w:rPr>
          <w:tab/>
          <w:delText>2</w:delText>
        </w:r>
      </w:del>
    </w:p>
    <w:p w14:paraId="670455A2" w14:textId="1655AFD2" w:rsidR="00A61EE2" w:rsidDel="0003070D" w:rsidRDefault="00A61EE2">
      <w:pPr>
        <w:pStyle w:val="TOC3"/>
        <w:tabs>
          <w:tab w:val="left" w:pos="1350"/>
        </w:tabs>
        <w:rPr>
          <w:del w:id="253"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54" w:author="Jason Rhee" w:date="2025-04-08T17:14:00Z" w16du:dateUtc="2025-04-08T07:14:00Z">
        <w:r w:rsidRPr="00F22E70" w:rsidDel="0003070D">
          <w:rPr>
            <w:rPrChange w:id="255" w:author="Jason Rhee" w:date="2025-04-08T17:11:00Z" w16du:dateUtc="2025-04-08T07:11:00Z">
              <w:rPr>
                <w:rStyle w:val="Hyperlink"/>
              </w:rPr>
            </w:rPrChange>
          </w:rPr>
          <w:delText>1.4.3</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56" w:author="Jason Rhee" w:date="2025-04-08T17:11:00Z" w16du:dateUtc="2025-04-08T07:11:00Z">
              <w:rPr>
                <w:rStyle w:val="Hyperlink"/>
              </w:rPr>
            </w:rPrChange>
          </w:rPr>
          <w:delText>Symbols</w:delText>
        </w:r>
        <w:r w:rsidDel="0003070D">
          <w:rPr>
            <w:webHidden/>
          </w:rPr>
          <w:tab/>
          <w:delText>3</w:delText>
        </w:r>
      </w:del>
    </w:p>
    <w:p w14:paraId="2C561B3E" w14:textId="632081EB" w:rsidR="00A61EE2" w:rsidDel="0003070D" w:rsidRDefault="00A61EE2">
      <w:pPr>
        <w:pStyle w:val="TOC2"/>
        <w:tabs>
          <w:tab w:val="left" w:pos="810"/>
        </w:tabs>
        <w:rPr>
          <w:del w:id="257"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58" w:author="Jason Rhee" w:date="2025-04-08T17:14:00Z" w16du:dateUtc="2025-04-08T07:14:00Z">
        <w:r w:rsidRPr="00F22E70" w:rsidDel="0003070D">
          <w:rPr>
            <w:rPrChange w:id="259" w:author="Jason Rhee" w:date="2025-04-08T17:11:00Z" w16du:dateUtc="2025-04-08T07:11:00Z">
              <w:rPr>
                <w:rStyle w:val="Hyperlink"/>
              </w:rPr>
            </w:rPrChange>
          </w:rPr>
          <w:delText>1.5</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60" w:author="Jason Rhee" w:date="2025-04-08T17:11:00Z" w16du:dateUtc="2025-04-08T07:11:00Z">
              <w:rPr>
                <w:rStyle w:val="Hyperlink"/>
              </w:rPr>
            </w:rPrChange>
          </w:rPr>
          <w:delText>Use of language</w:delText>
        </w:r>
        <w:r w:rsidDel="0003070D">
          <w:rPr>
            <w:webHidden/>
          </w:rPr>
          <w:tab/>
          <w:delText>3</w:delText>
        </w:r>
      </w:del>
    </w:p>
    <w:p w14:paraId="7E5FE8DE" w14:textId="30C92156" w:rsidR="00A61EE2" w:rsidDel="0003070D" w:rsidRDefault="00A61EE2">
      <w:pPr>
        <w:pStyle w:val="TOC2"/>
        <w:tabs>
          <w:tab w:val="left" w:pos="810"/>
        </w:tabs>
        <w:rPr>
          <w:del w:id="261"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62" w:author="Jason Rhee" w:date="2025-04-08T17:14:00Z" w16du:dateUtc="2025-04-08T07:14:00Z">
        <w:r w:rsidRPr="00F22E70" w:rsidDel="0003070D">
          <w:rPr>
            <w:rPrChange w:id="263" w:author="Jason Rhee" w:date="2025-04-08T17:11:00Z" w16du:dateUtc="2025-04-08T07:11:00Z">
              <w:rPr>
                <w:rStyle w:val="Hyperlink"/>
              </w:rPr>
            </w:rPrChange>
          </w:rPr>
          <w:delText>1.6</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64" w:author="Jason Rhee" w:date="2025-04-08T17:11:00Z" w16du:dateUtc="2025-04-08T07:11:00Z">
              <w:rPr>
                <w:rStyle w:val="Hyperlink"/>
              </w:rPr>
            </w:rPrChange>
          </w:rPr>
          <w:delText>General description</w:delText>
        </w:r>
        <w:r w:rsidDel="0003070D">
          <w:rPr>
            <w:webHidden/>
          </w:rPr>
          <w:tab/>
          <w:delText>3</w:delText>
        </w:r>
      </w:del>
    </w:p>
    <w:p w14:paraId="40759A90" w14:textId="2F6E6FCF" w:rsidR="00A61EE2" w:rsidDel="0003070D" w:rsidRDefault="00A61EE2">
      <w:pPr>
        <w:pStyle w:val="TOC2"/>
        <w:tabs>
          <w:tab w:val="left" w:pos="810"/>
        </w:tabs>
        <w:rPr>
          <w:del w:id="265"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66" w:author="Jason Rhee" w:date="2025-04-08T17:14:00Z" w16du:dateUtc="2025-04-08T07:14:00Z">
        <w:r w:rsidRPr="00F22E70" w:rsidDel="0003070D">
          <w:rPr>
            <w:rPrChange w:id="267" w:author="Jason Rhee" w:date="2025-04-08T17:11:00Z" w16du:dateUtc="2025-04-08T07:11:00Z">
              <w:rPr>
                <w:rStyle w:val="Hyperlink"/>
              </w:rPr>
            </w:rPrChange>
          </w:rPr>
          <w:delText>1.7</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68" w:author="Jason Rhee" w:date="2025-04-08T17:11:00Z" w16du:dateUtc="2025-04-08T07:11:00Z">
              <w:rPr>
                <w:rStyle w:val="Hyperlink"/>
              </w:rPr>
            </w:rPrChange>
          </w:rPr>
          <w:delText>Specification metadata and maintenance</w:delText>
        </w:r>
        <w:r w:rsidDel="0003070D">
          <w:rPr>
            <w:webHidden/>
          </w:rPr>
          <w:tab/>
          <w:delText>3</w:delText>
        </w:r>
      </w:del>
    </w:p>
    <w:p w14:paraId="7AB76159" w14:textId="3DA0C0B5" w:rsidR="00A61EE2" w:rsidDel="0003070D" w:rsidRDefault="00A61EE2">
      <w:pPr>
        <w:pStyle w:val="TOC3"/>
        <w:tabs>
          <w:tab w:val="left" w:pos="1350"/>
        </w:tabs>
        <w:rPr>
          <w:del w:id="269"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70" w:author="Jason Rhee" w:date="2025-04-08T17:14:00Z" w16du:dateUtc="2025-04-08T07:14:00Z">
        <w:r w:rsidRPr="00F22E70" w:rsidDel="0003070D">
          <w:rPr>
            <w:rPrChange w:id="271" w:author="Jason Rhee" w:date="2025-04-08T17:11:00Z" w16du:dateUtc="2025-04-08T07:11:00Z">
              <w:rPr>
                <w:rStyle w:val="Hyperlink"/>
              </w:rPr>
            </w:rPrChange>
          </w:rPr>
          <w:delText>1.7.1</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72" w:author="Jason Rhee" w:date="2025-04-08T17:11:00Z" w16du:dateUtc="2025-04-08T07:11:00Z">
              <w:rPr>
                <w:rStyle w:val="Hyperlink"/>
              </w:rPr>
            </w:rPrChange>
          </w:rPr>
          <w:delText>Specification metadata</w:delText>
        </w:r>
        <w:r w:rsidDel="0003070D">
          <w:rPr>
            <w:webHidden/>
          </w:rPr>
          <w:tab/>
          <w:delText>3</w:delText>
        </w:r>
      </w:del>
    </w:p>
    <w:p w14:paraId="681E87C5" w14:textId="1B67BD83" w:rsidR="00A61EE2" w:rsidDel="0003070D" w:rsidRDefault="00A61EE2">
      <w:pPr>
        <w:pStyle w:val="TOC3"/>
        <w:tabs>
          <w:tab w:val="left" w:pos="1350"/>
        </w:tabs>
        <w:rPr>
          <w:del w:id="273"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74" w:author="Jason Rhee" w:date="2025-04-08T17:14:00Z" w16du:dateUtc="2025-04-08T07:14:00Z">
        <w:r w:rsidRPr="00F22E70" w:rsidDel="0003070D">
          <w:rPr>
            <w:rPrChange w:id="275" w:author="Jason Rhee" w:date="2025-04-08T17:11:00Z" w16du:dateUtc="2025-04-08T07:11:00Z">
              <w:rPr>
                <w:rStyle w:val="Hyperlink"/>
              </w:rPr>
            </w:rPrChange>
          </w:rPr>
          <w:delText>1.7.2</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76" w:author="Jason Rhee" w:date="2025-04-08T17:11:00Z" w16du:dateUtc="2025-04-08T07:11:00Z">
              <w:rPr>
                <w:rStyle w:val="Hyperlink"/>
              </w:rPr>
            </w:rPrChange>
          </w:rPr>
          <w:delText>Specification maintenance</w:delText>
        </w:r>
        <w:r w:rsidDel="0003070D">
          <w:rPr>
            <w:webHidden/>
          </w:rPr>
          <w:tab/>
          <w:delText>4</w:delText>
        </w:r>
      </w:del>
    </w:p>
    <w:p w14:paraId="764B74E4" w14:textId="3624C6C9" w:rsidR="00A61EE2" w:rsidDel="0003070D" w:rsidRDefault="00A61EE2">
      <w:pPr>
        <w:pStyle w:val="TOC1"/>
        <w:rPr>
          <w:del w:id="277"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78" w:author="Jason Rhee" w:date="2025-04-08T17:14:00Z" w16du:dateUtc="2025-04-08T07:14:00Z">
        <w:r w:rsidRPr="00F22E70" w:rsidDel="0003070D">
          <w:rPr>
            <w:rPrChange w:id="279" w:author="Jason Rhee" w:date="2025-04-08T17:11:00Z" w16du:dateUtc="2025-04-08T07:11:00Z">
              <w:rPr>
                <w:rStyle w:val="Hyperlink"/>
              </w:rPr>
            </w:rPrChange>
          </w:rPr>
          <w:delText>2</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80" w:author="Jason Rhee" w:date="2025-04-08T17:11:00Z" w16du:dateUtc="2025-04-08T07:11:00Z">
              <w:rPr>
                <w:rStyle w:val="Hyperlink"/>
              </w:rPr>
            </w:rPrChange>
          </w:rPr>
          <w:delText>Check Structure</w:delText>
        </w:r>
        <w:r w:rsidDel="0003070D">
          <w:rPr>
            <w:webHidden/>
          </w:rPr>
          <w:tab/>
          <w:delText>4</w:delText>
        </w:r>
      </w:del>
    </w:p>
    <w:p w14:paraId="47D05759" w14:textId="2EBE83E0" w:rsidR="00A61EE2" w:rsidDel="0003070D" w:rsidRDefault="00A61EE2">
      <w:pPr>
        <w:pStyle w:val="TOC1"/>
        <w:rPr>
          <w:del w:id="281"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82" w:author="Jason Rhee" w:date="2025-04-08T17:14:00Z" w16du:dateUtc="2025-04-08T07:14:00Z">
        <w:r w:rsidRPr="00F22E70" w:rsidDel="0003070D">
          <w:rPr>
            <w:rPrChange w:id="283" w:author="Jason Rhee" w:date="2025-04-08T17:11:00Z" w16du:dateUtc="2025-04-08T07:11:00Z">
              <w:rPr>
                <w:rStyle w:val="Hyperlink"/>
              </w:rPr>
            </w:rPrChange>
          </w:rPr>
          <w:delText>3</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84" w:author="Jason Rhee" w:date="2025-04-08T17:11:00Z" w16du:dateUtc="2025-04-08T07:11:00Z">
              <w:rPr>
                <w:rStyle w:val="Hyperlink"/>
              </w:rPr>
            </w:rPrChange>
          </w:rPr>
          <w:delText>Check Syntax</w:delText>
        </w:r>
        <w:r w:rsidDel="0003070D">
          <w:rPr>
            <w:webHidden/>
          </w:rPr>
          <w:tab/>
          <w:delText>5</w:delText>
        </w:r>
      </w:del>
    </w:p>
    <w:p w14:paraId="1EB3C960" w14:textId="180053AF" w:rsidR="00A61EE2" w:rsidDel="0003070D" w:rsidRDefault="00A61EE2">
      <w:pPr>
        <w:pStyle w:val="TOC1"/>
        <w:rPr>
          <w:del w:id="285"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86" w:author="Jason Rhee" w:date="2025-04-08T17:14:00Z" w16du:dateUtc="2025-04-08T07:14:00Z">
        <w:r w:rsidRPr="00F22E70" w:rsidDel="0003070D">
          <w:rPr>
            <w:rPrChange w:id="287" w:author="Jason Rhee" w:date="2025-04-08T17:11:00Z" w16du:dateUtc="2025-04-08T07:11:00Z">
              <w:rPr>
                <w:rStyle w:val="Hyperlink"/>
              </w:rPr>
            </w:rPrChange>
          </w:rPr>
          <w:delText>4</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88" w:author="Jason Rhee" w:date="2025-04-08T17:11:00Z" w16du:dateUtc="2025-04-08T07:11:00Z">
              <w:rPr>
                <w:rStyle w:val="Hyperlink"/>
              </w:rPr>
            </w:rPrChange>
          </w:rPr>
          <w:delText>Organisation</w:delText>
        </w:r>
        <w:r w:rsidDel="0003070D">
          <w:rPr>
            <w:webHidden/>
          </w:rPr>
          <w:tab/>
          <w:delText>5</w:delText>
        </w:r>
      </w:del>
    </w:p>
    <w:p w14:paraId="72412BC2" w14:textId="63E3F980" w:rsidR="00A61EE2" w:rsidDel="0003070D" w:rsidRDefault="00A61EE2">
      <w:pPr>
        <w:pStyle w:val="TOC1"/>
        <w:rPr>
          <w:del w:id="289"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290" w:author="Jason Rhee" w:date="2025-04-08T17:14:00Z" w16du:dateUtc="2025-04-08T07:14:00Z">
        <w:r w:rsidRPr="00F22E70" w:rsidDel="0003070D">
          <w:rPr>
            <w:rPrChange w:id="291" w:author="Jason Rhee" w:date="2025-04-08T17:11:00Z" w16du:dateUtc="2025-04-08T07:11:00Z">
              <w:rPr>
                <w:rStyle w:val="Hyperlink"/>
              </w:rPr>
            </w:rPrChange>
          </w:rPr>
          <w:delText>5</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292" w:author="Jason Rhee" w:date="2025-04-08T17:11:00Z" w16du:dateUtc="2025-04-08T07:11:00Z">
              <w:rPr>
                <w:rStyle w:val="Hyperlink"/>
              </w:rPr>
            </w:rPrChange>
          </w:rPr>
          <w:delText>Other Applicable Checks</w:delText>
        </w:r>
        <w:r w:rsidDel="0003070D">
          <w:rPr>
            <w:webHidden/>
          </w:rPr>
          <w:tab/>
          <w:delText>5</w:delText>
        </w:r>
      </w:del>
    </w:p>
    <w:p w14:paraId="4938A10B" w14:textId="6229939D" w:rsidR="00A61EE2" w:rsidDel="0003070D" w:rsidRDefault="00A61EE2">
      <w:pPr>
        <w:pStyle w:val="TOC2"/>
        <w:tabs>
          <w:tab w:val="left" w:pos="810"/>
        </w:tabs>
        <w:rPr>
          <w:del w:id="293"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94" w:author="Jason Rhee" w:date="2025-04-08T17:14:00Z" w16du:dateUtc="2025-04-08T07:14:00Z">
        <w:r w:rsidRPr="00F22E70" w:rsidDel="0003070D">
          <w:rPr>
            <w:rPrChange w:id="295" w:author="Jason Rhee" w:date="2025-04-08T17:11:00Z" w16du:dateUtc="2025-04-08T07:11:00Z">
              <w:rPr>
                <w:rStyle w:val="Hyperlink"/>
              </w:rPr>
            </w:rPrChange>
          </w:rPr>
          <w:delText>5.1</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296" w:author="Jason Rhee" w:date="2025-04-08T17:11:00Z" w16du:dateUtc="2025-04-08T07:11:00Z">
              <w:rPr>
                <w:rStyle w:val="Hyperlink"/>
              </w:rPr>
            </w:rPrChange>
          </w:rPr>
          <w:delText>Generic S-100 checks</w:delText>
        </w:r>
        <w:r w:rsidDel="0003070D">
          <w:rPr>
            <w:webHidden/>
          </w:rPr>
          <w:tab/>
          <w:delText>5</w:delText>
        </w:r>
      </w:del>
    </w:p>
    <w:p w14:paraId="1C870EAC" w14:textId="34B7F012" w:rsidR="00A61EE2" w:rsidDel="0003070D" w:rsidRDefault="00A61EE2">
      <w:pPr>
        <w:pStyle w:val="TOC2"/>
        <w:tabs>
          <w:tab w:val="left" w:pos="810"/>
        </w:tabs>
        <w:rPr>
          <w:del w:id="297" w:author="Jason Rhee" w:date="2025-04-08T17:14:00Z" w16du:dateUtc="2025-04-08T07:14:00Z"/>
          <w:rFonts w:asciiTheme="minorHAnsi" w:eastAsiaTheme="minorEastAsia" w:hAnsiTheme="minorHAnsi" w:cstheme="minorBidi"/>
          <w:kern w:val="2"/>
          <w:sz w:val="24"/>
          <w:szCs w:val="24"/>
          <w:lang w:val="en-US" w:eastAsia="en-US"/>
          <w14:ligatures w14:val="standardContextual"/>
        </w:rPr>
      </w:pPr>
      <w:del w:id="298" w:author="Jason Rhee" w:date="2025-04-08T17:14:00Z" w16du:dateUtc="2025-04-08T07:14:00Z">
        <w:r w:rsidRPr="00F22E70" w:rsidDel="0003070D">
          <w:rPr>
            <w:rPrChange w:id="299" w:author="Jason Rhee" w:date="2025-04-08T17:11:00Z" w16du:dateUtc="2025-04-08T07:11:00Z">
              <w:rPr>
                <w:rStyle w:val="Hyperlink"/>
              </w:rPr>
            </w:rPrChange>
          </w:rPr>
          <w:delText>5.2</w:delText>
        </w:r>
        <w:r w:rsidDel="0003070D">
          <w:rPr>
            <w:rFonts w:asciiTheme="minorHAnsi" w:eastAsiaTheme="minorEastAsia" w:hAnsiTheme="minorHAnsi" w:cstheme="minorBidi"/>
            <w:kern w:val="2"/>
            <w:sz w:val="24"/>
            <w:szCs w:val="24"/>
            <w:lang w:val="en-US" w:eastAsia="en-US"/>
            <w14:ligatures w14:val="standardContextual"/>
          </w:rPr>
          <w:tab/>
        </w:r>
        <w:r w:rsidRPr="00F22E70" w:rsidDel="0003070D">
          <w:rPr>
            <w:rPrChange w:id="300" w:author="Jason Rhee" w:date="2025-04-08T17:11:00Z" w16du:dateUtc="2025-04-08T07:11:00Z">
              <w:rPr>
                <w:rStyle w:val="Hyperlink"/>
              </w:rPr>
            </w:rPrChange>
          </w:rPr>
          <w:delText>Interoperability checks</w:delText>
        </w:r>
        <w:r w:rsidDel="0003070D">
          <w:rPr>
            <w:webHidden/>
          </w:rPr>
          <w:tab/>
          <w:delText>6</w:delText>
        </w:r>
      </w:del>
    </w:p>
    <w:p w14:paraId="044A90A3" w14:textId="6328AC85" w:rsidR="00A61EE2" w:rsidDel="0003070D" w:rsidRDefault="00A61EE2">
      <w:pPr>
        <w:pStyle w:val="TOC1"/>
        <w:rPr>
          <w:del w:id="301"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302" w:author="Jason Rhee" w:date="2025-04-08T17:14:00Z" w16du:dateUtc="2025-04-08T07:14:00Z">
        <w:r w:rsidRPr="00F22E70" w:rsidDel="0003070D">
          <w:rPr>
            <w:rPrChange w:id="303" w:author="Jason Rhee" w:date="2025-04-08T17:11:00Z" w16du:dateUtc="2025-04-08T07:11:00Z">
              <w:rPr>
                <w:rStyle w:val="Hyperlink"/>
              </w:rPr>
            </w:rPrChange>
          </w:rPr>
          <w:delText>6</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304" w:author="Jason Rhee" w:date="2025-04-08T17:11:00Z" w16du:dateUtc="2025-04-08T07:11:00Z">
              <w:rPr>
                <w:rStyle w:val="Hyperlink"/>
              </w:rPr>
            </w:rPrChange>
          </w:rPr>
          <w:delText>Check Application Sequence</w:delText>
        </w:r>
        <w:r w:rsidDel="0003070D">
          <w:rPr>
            <w:webHidden/>
          </w:rPr>
          <w:tab/>
          <w:delText>7</w:delText>
        </w:r>
      </w:del>
    </w:p>
    <w:p w14:paraId="3B9B80E0" w14:textId="61F025DA" w:rsidR="00A61EE2" w:rsidDel="0003070D" w:rsidRDefault="00A61EE2">
      <w:pPr>
        <w:pStyle w:val="TOC1"/>
        <w:rPr>
          <w:del w:id="305"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306" w:author="Jason Rhee" w:date="2025-04-08T17:14:00Z" w16du:dateUtc="2025-04-08T07:14:00Z">
        <w:r w:rsidRPr="00F22E70" w:rsidDel="0003070D">
          <w:rPr>
            <w:rPrChange w:id="307" w:author="Jason Rhee" w:date="2025-04-08T17:11:00Z" w16du:dateUtc="2025-04-08T07:11:00Z">
              <w:rPr>
                <w:rStyle w:val="Hyperlink"/>
              </w:rPr>
            </w:rPrChange>
          </w:rPr>
          <w:delText>7</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308" w:author="Jason Rhee" w:date="2025-04-08T17:11:00Z" w16du:dateUtc="2025-04-08T07:11:00Z">
              <w:rPr>
                <w:rStyle w:val="Hyperlink"/>
              </w:rPr>
            </w:rPrChange>
          </w:rPr>
          <w:delText>Check Classification</w:delText>
        </w:r>
        <w:r w:rsidDel="0003070D">
          <w:rPr>
            <w:webHidden/>
          </w:rPr>
          <w:tab/>
          <w:delText>7</w:delText>
        </w:r>
      </w:del>
    </w:p>
    <w:p w14:paraId="57ABEC0A" w14:textId="69D51034" w:rsidR="00A61EE2" w:rsidDel="0003070D" w:rsidRDefault="00A61EE2">
      <w:pPr>
        <w:pStyle w:val="TOC1"/>
        <w:rPr>
          <w:del w:id="309"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310" w:author="Jason Rhee" w:date="2025-04-08T17:14:00Z" w16du:dateUtc="2025-04-08T07:14:00Z">
        <w:r w:rsidRPr="00F22E70" w:rsidDel="0003070D">
          <w:rPr>
            <w:rPrChange w:id="311" w:author="Jason Rhee" w:date="2025-04-08T17:11:00Z" w16du:dateUtc="2025-04-08T07:11:00Z">
              <w:rPr>
                <w:rStyle w:val="Hyperlink"/>
              </w:rPr>
            </w:rPrChange>
          </w:rPr>
          <w:delText>8</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312" w:author="Jason Rhee" w:date="2025-04-08T17:11:00Z" w16du:dateUtc="2025-04-08T07:11:00Z">
              <w:rPr>
                <w:rStyle w:val="Hyperlink"/>
              </w:rPr>
            </w:rPrChange>
          </w:rPr>
          <w:delText>Geometry and Spatial Operators</w:delText>
        </w:r>
        <w:r w:rsidDel="0003070D">
          <w:rPr>
            <w:webHidden/>
          </w:rPr>
          <w:tab/>
          <w:delText>7</w:delText>
        </w:r>
      </w:del>
    </w:p>
    <w:p w14:paraId="798B0D3A" w14:textId="7A51ECDA" w:rsidR="00A61EE2" w:rsidDel="0003070D" w:rsidRDefault="00A61EE2">
      <w:pPr>
        <w:pStyle w:val="TOC1"/>
        <w:rPr>
          <w:del w:id="313" w:author="Jason Rhee" w:date="2025-04-08T17:14:00Z" w16du:dateUtc="2025-04-08T07:14:00Z"/>
          <w:rFonts w:asciiTheme="minorHAnsi" w:eastAsiaTheme="minorEastAsia" w:hAnsiTheme="minorHAnsi" w:cstheme="minorBidi"/>
          <w:b w:val="0"/>
          <w:kern w:val="2"/>
          <w:sz w:val="24"/>
          <w:szCs w:val="24"/>
          <w:lang w:val="en-US" w:eastAsia="en-US"/>
          <w14:ligatures w14:val="standardContextual"/>
        </w:rPr>
      </w:pPr>
      <w:del w:id="314" w:author="Jason Rhee" w:date="2025-04-08T17:14:00Z" w16du:dateUtc="2025-04-08T07:14:00Z">
        <w:r w:rsidRPr="00F22E70" w:rsidDel="0003070D">
          <w:rPr>
            <w:rPrChange w:id="315" w:author="Jason Rhee" w:date="2025-04-08T17:11:00Z" w16du:dateUtc="2025-04-08T07:11:00Z">
              <w:rPr>
                <w:rStyle w:val="Hyperlink"/>
              </w:rPr>
            </w:rPrChange>
          </w:rPr>
          <w:delText>9</w:delText>
        </w:r>
        <w:r w:rsidDel="0003070D">
          <w:rPr>
            <w:rFonts w:asciiTheme="minorHAnsi" w:eastAsiaTheme="minorEastAsia" w:hAnsiTheme="minorHAnsi" w:cstheme="minorBidi"/>
            <w:b w:val="0"/>
            <w:kern w:val="2"/>
            <w:sz w:val="24"/>
            <w:szCs w:val="24"/>
            <w:lang w:val="en-US" w:eastAsia="en-US"/>
            <w14:ligatures w14:val="standardContextual"/>
          </w:rPr>
          <w:tab/>
        </w:r>
        <w:r w:rsidRPr="00F22E70" w:rsidDel="0003070D">
          <w:rPr>
            <w:rPrChange w:id="316" w:author="Jason Rhee" w:date="2025-04-08T17:11:00Z" w16du:dateUtc="2025-04-08T07:11:00Z">
              <w:rPr>
                <w:rStyle w:val="Hyperlink"/>
              </w:rPr>
            </w:rPrChange>
          </w:rPr>
          <w:delText>Other Components of this Specification</w:delText>
        </w:r>
        <w:r w:rsidDel="0003070D">
          <w:rPr>
            <w:webHidden/>
          </w:rPr>
          <w:tab/>
          <w:delText>7</w:delText>
        </w:r>
      </w:del>
    </w:p>
    <w:p w14:paraId="5CFB76EA" w14:textId="668762DA"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338" w:name="_Toc195024706"/>
      <w:bookmarkStart w:id="339" w:name="_Toc195024859"/>
      <w:r>
        <w:rPr>
          <w:lang w:val="en-GB"/>
        </w:rPr>
        <w:lastRenderedPageBreak/>
        <w:t>Introduction</w:t>
      </w:r>
      <w:bookmarkEnd w:id="338"/>
      <w:bookmarkEnd w:id="339"/>
    </w:p>
    <w:p w14:paraId="63BB43CF" w14:textId="6BE24A9C"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129</w:t>
      </w:r>
      <w:r w:rsidR="00754555">
        <w:rPr>
          <w:lang w:val="en-GB"/>
        </w:rPr>
        <w:t xml:space="preserve"> </w:t>
      </w:r>
      <w:r w:rsidR="00215A58">
        <w:rPr>
          <w:lang w:val="en-GB"/>
        </w:rPr>
        <w:t>Underkeel Clearance Management</w:t>
      </w:r>
      <w:r w:rsidR="00754555">
        <w:rPr>
          <w:lang w:val="en-GB"/>
        </w:rPr>
        <w:t xml:space="preserve"> (</w:t>
      </w:r>
      <w:r w:rsidR="00215A58">
        <w:rPr>
          <w:lang w:val="en-GB"/>
        </w:rPr>
        <w:t>UKC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215A58">
        <w:rPr>
          <w:lang w:val="en-GB"/>
        </w:rPr>
        <w:t>29</w:t>
      </w:r>
      <w:r>
        <w:rPr>
          <w:lang w:val="en-GB"/>
        </w:rPr>
        <w:t xml:space="preserve"> </w:t>
      </w:r>
      <w:r w:rsidR="00215A58">
        <w:rPr>
          <w:lang w:val="en-GB"/>
        </w:rPr>
        <w:t>UKC</w:t>
      </w:r>
      <w:r w:rsidR="00215A58" w:rsidRPr="00236539">
        <w:rPr>
          <w:lang w:val="en-GB"/>
        </w:rPr>
        <w:t xml:space="preserve"> </w:t>
      </w:r>
      <w:r w:rsidRPr="00236539">
        <w:rPr>
          <w:lang w:val="en-GB"/>
        </w:rPr>
        <w:t xml:space="preserve">data are compliant with the </w:t>
      </w:r>
      <w:r>
        <w:rPr>
          <w:lang w:val="en-GB"/>
        </w:rPr>
        <w:t>S-1</w:t>
      </w:r>
      <w:r w:rsidR="00215A58">
        <w:rPr>
          <w:lang w:val="en-GB"/>
        </w:rPr>
        <w:t>29</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215A58">
        <w:rPr>
          <w:lang w:val="en-GB"/>
        </w:rPr>
        <w:t>129</w:t>
      </w:r>
      <w:r w:rsidRPr="00236539">
        <w:rPr>
          <w:lang w:val="en-GB"/>
        </w:rPr>
        <w:t xml:space="preserve"> </w:t>
      </w:r>
      <w:r>
        <w:rPr>
          <w:lang w:val="en-GB"/>
        </w:rPr>
        <w:t>w</w:t>
      </w:r>
      <w:r w:rsidRPr="00236539">
        <w:rPr>
          <w:lang w:val="en-GB"/>
        </w:rPr>
        <w:t>as compiled</w:t>
      </w:r>
      <w:r>
        <w:rPr>
          <w:lang w:val="en-GB"/>
        </w:rPr>
        <w:t xml:space="preserve"> by the S-</w:t>
      </w:r>
      <w:r w:rsidR="00215A58">
        <w:rPr>
          <w:lang w:val="en-GB"/>
        </w:rPr>
        <w:t>129</w:t>
      </w:r>
      <w:r>
        <w:rPr>
          <w:lang w:val="en-GB"/>
        </w:rPr>
        <w:t xml:space="preserve"> Project Team</w:t>
      </w:r>
      <w:r w:rsidRPr="00236539">
        <w:rPr>
          <w:lang w:val="en-GB"/>
        </w:rPr>
        <w:t xml:space="preserve"> for the IHO</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340" w:name="_Toc126186777"/>
      <w:bookmarkStart w:id="341" w:name="_Toc126241790"/>
      <w:bookmarkStart w:id="342" w:name="_Toc127967165"/>
      <w:bookmarkStart w:id="343" w:name="_Toc127967680"/>
      <w:bookmarkStart w:id="344" w:name="_Toc126186778"/>
      <w:bookmarkStart w:id="345" w:name="_Toc126241791"/>
      <w:bookmarkStart w:id="346" w:name="_Toc127967166"/>
      <w:bookmarkStart w:id="347" w:name="_Toc127967681"/>
      <w:bookmarkStart w:id="348" w:name="_Toc195024707"/>
      <w:bookmarkStart w:id="349" w:name="_Toc195024860"/>
      <w:bookmarkEnd w:id="340"/>
      <w:bookmarkEnd w:id="341"/>
      <w:bookmarkEnd w:id="342"/>
      <w:bookmarkEnd w:id="343"/>
      <w:bookmarkEnd w:id="344"/>
      <w:bookmarkEnd w:id="345"/>
      <w:bookmarkEnd w:id="346"/>
      <w:bookmarkEnd w:id="347"/>
      <w:r w:rsidRPr="00CF30EA">
        <w:rPr>
          <w:lang w:val="en-GB"/>
        </w:rPr>
        <w:t>Scope</w:t>
      </w:r>
      <w:bookmarkEnd w:id="348"/>
      <w:bookmarkEnd w:id="349"/>
    </w:p>
    <w:p w14:paraId="773E34E4" w14:textId="41554124"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215A58" w:rsidRPr="004A1094">
        <w:rPr>
          <w:lang w:val="en-GB"/>
        </w:rPr>
        <w:t>129</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D9553C" w:rsidRPr="004A1094">
        <w:rPr>
          <w:lang w:val="en-GB"/>
        </w:rPr>
        <w:t>2.0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the S-1</w:t>
      </w:r>
      <w:r w:rsidR="00215A58" w:rsidRPr="004A1094">
        <w:rPr>
          <w:lang w:val="en-GB"/>
        </w:rPr>
        <w:t>29</w:t>
      </w:r>
      <w:r w:rsidR="007206C1" w:rsidRPr="004A1094">
        <w:rPr>
          <w:lang w:val="en-GB"/>
        </w:rPr>
        <w:t xml:space="preserve"> (</w:t>
      </w:r>
      <w:r w:rsidR="00215A58" w:rsidRPr="004A1094">
        <w:rPr>
          <w:lang w:val="en-GB"/>
        </w:rPr>
        <w:t>Underkeel Clearance Management</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5455C871" w:rsidR="00944041" w:rsidRDefault="00944041" w:rsidP="0098512D">
      <w:pPr>
        <w:spacing w:after="120" w:line="240" w:lineRule="auto"/>
        <w:rPr>
          <w:lang w:val="en-GB"/>
        </w:rPr>
      </w:pPr>
      <w:r>
        <w:rPr>
          <w:lang w:val="en-GB"/>
        </w:rPr>
        <w:t>This document specifies product-specific validation checks for both S-</w:t>
      </w:r>
      <w:r w:rsidR="00215A58">
        <w:rPr>
          <w:lang w:val="en-GB"/>
        </w:rPr>
        <w:t>129</w:t>
      </w:r>
      <w:r>
        <w:rPr>
          <w:lang w:val="en-GB"/>
        </w:rPr>
        <w:t xml:space="preserve"> datasets and exchange sets containing S-</w:t>
      </w:r>
      <w:r w:rsidR="00215A58">
        <w:rPr>
          <w:lang w:val="en-GB"/>
        </w:rPr>
        <w:t>129</w:t>
      </w:r>
      <w:r>
        <w:rPr>
          <w:lang w:val="en-GB"/>
        </w:rPr>
        <w:t xml:space="preserve"> datasets.</w:t>
      </w:r>
    </w:p>
    <w:p w14:paraId="630B1472" w14:textId="285BC257"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215A58">
        <w:rPr>
          <w:lang w:val="en-GB"/>
        </w:rPr>
        <w:t>129</w:t>
      </w:r>
      <w:r w:rsidR="00944041">
        <w:rPr>
          <w:lang w:val="en-GB"/>
        </w:rPr>
        <w:t>,</w:t>
      </w:r>
      <w:r>
        <w:rPr>
          <w:lang w:val="en-GB"/>
        </w:rPr>
        <w:t xml:space="preserve"> must be applied to test the validity of S-</w:t>
      </w:r>
      <w:r w:rsidR="00215A58">
        <w:rPr>
          <w:lang w:val="en-GB"/>
        </w:rPr>
        <w:t>129</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350" w:name="_Toc195024708"/>
      <w:bookmarkStart w:id="351" w:name="_Toc195024861"/>
      <w:r>
        <w:rPr>
          <w:lang w:val="en-GB"/>
        </w:rPr>
        <w:t>Conformance</w:t>
      </w:r>
      <w:bookmarkEnd w:id="350"/>
      <w:bookmarkEnd w:id="351"/>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70479653" w:rsidR="00944041" w:rsidRDefault="00944041" w:rsidP="0098512D">
      <w:pPr>
        <w:spacing w:after="120" w:line="240" w:lineRule="auto"/>
        <w:rPr>
          <w:ins w:id="352" w:author="Raphael Malyankar" w:date="2024-12-04T22:27:00Z" w16du:dateUtc="2024-12-05T05:27:00Z"/>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S-</w:t>
      </w:r>
      <w:r w:rsidR="00215A58">
        <w:rPr>
          <w:lang w:val="en-GB"/>
        </w:rPr>
        <w:t>129</w:t>
      </w:r>
      <w:r>
        <w:rPr>
          <w:lang w:val="en-GB"/>
        </w:rPr>
        <w:t xml:space="preserve"> (</w:t>
      </w:r>
      <w:r w:rsidR="008739B6">
        <w:rPr>
          <w:lang w:val="en-GB"/>
        </w:rPr>
        <w:t>Underkeel Clearance Management</w:t>
      </w:r>
      <w:r>
        <w:rPr>
          <w:lang w:val="en-GB"/>
        </w:rPr>
        <w:t>).</w:t>
      </w:r>
    </w:p>
    <w:p w14:paraId="3CC4C9E4" w14:textId="1C6C6100" w:rsidR="006A4470" w:rsidRDefault="006A4470" w:rsidP="0098512D">
      <w:pPr>
        <w:spacing w:after="120" w:line="240" w:lineRule="auto"/>
        <w:rPr>
          <w:lang w:val="en-GB"/>
        </w:rPr>
      </w:pPr>
      <w:ins w:id="353" w:author="Raphael Malyankar" w:date="2024-12-04T22:27:00Z" w16du:dateUtc="2024-12-05T05:27:00Z">
        <w:r w:rsidRPr="002374B6">
          <w:rPr>
            <w:lang w:val="en-GB"/>
          </w:rPr>
          <w:t xml:space="preserve">Edition 1.0.0 is an Implementation version in accordance with IHO TR 2/2007 and there may be revisions issued by the Working Group prior to the Operational Edition 2.0.0 being </w:t>
        </w:r>
        <w:r>
          <w:rPr>
            <w:lang w:val="en-GB"/>
          </w:rPr>
          <w:t>published</w:t>
        </w:r>
        <w:r w:rsidRPr="002374B6">
          <w:rPr>
            <w:lang w:val="en-GB"/>
          </w:rPr>
          <w:t>.</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354" w:name="_Toc195024709"/>
      <w:bookmarkStart w:id="355" w:name="_Toc195024862"/>
      <w:bookmarkStart w:id="356" w:name="_Toc412810740"/>
      <w:r w:rsidRPr="00CF30EA">
        <w:rPr>
          <w:lang w:val="en-GB"/>
        </w:rPr>
        <w:t>References</w:t>
      </w:r>
      <w:bookmarkEnd w:id="354"/>
      <w:bookmarkEnd w:id="355"/>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357" w:name="_Toc195024710"/>
      <w:bookmarkStart w:id="358" w:name="_Toc195024863"/>
      <w:bookmarkEnd w:id="356"/>
      <w:r w:rsidRPr="00CF30EA">
        <w:t>Normative</w:t>
      </w:r>
      <w:r w:rsidR="000A1EEF">
        <w:t xml:space="preserve"> references</w:t>
      </w:r>
      <w:bookmarkEnd w:id="357"/>
      <w:bookmarkEnd w:id="358"/>
    </w:p>
    <w:p w14:paraId="0514B3F0" w14:textId="40FF0558"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w:t>
      </w:r>
      <w:ins w:id="359" w:author="Raphael Malyankar" w:date="2024-12-04T22:27:00Z" w16du:dateUtc="2024-12-05T05:27:00Z">
        <w:r w:rsidR="006A4470">
          <w:rPr>
            <w:i/>
            <w:iCs/>
            <w:lang w:val="en-GB"/>
          </w:rPr>
          <w:t>5</w:t>
        </w:r>
      </w:ins>
      <w:del w:id="360" w:author="Raphael Malyankar" w:date="2024-12-04T22:27:00Z" w16du:dateUtc="2024-12-05T05:27:00Z">
        <w:r w:rsidR="00C451B3" w:rsidDel="006A4470">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2153B674"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129</w:t>
      </w:r>
      <w:r w:rsidRPr="00B43E47">
        <w:rPr>
          <w:lang w:val="en-GB"/>
        </w:rPr>
        <w:tab/>
      </w:r>
      <w:r w:rsidR="00D9553C">
        <w:rPr>
          <w:i/>
          <w:iCs/>
          <w:lang w:val="en-GB"/>
        </w:rPr>
        <w:t>Underkeel Clearance Management</w:t>
      </w:r>
      <w:r w:rsidRPr="00C451B3">
        <w:rPr>
          <w:i/>
          <w:iCs/>
          <w:lang w:val="en-GB"/>
        </w:rPr>
        <w:t xml:space="preserve"> Product Specification, Edition 2.0.0</w:t>
      </w:r>
      <w:r w:rsidR="00C451B3" w:rsidRPr="00C451B3">
        <w:rPr>
          <w:i/>
          <w:iCs/>
          <w:lang w:val="en-GB"/>
        </w:rPr>
        <w:t>, ??? 2024</w:t>
      </w:r>
      <w:r w:rsidRPr="00B43E47">
        <w:rPr>
          <w:lang w:val="en-GB"/>
        </w:rPr>
        <w:t>.</w:t>
      </w:r>
      <w:r>
        <w:rPr>
          <w:lang w:val="en-GB"/>
        </w:rPr>
        <w:t xml:space="preserve"> In preparation.</w:t>
      </w:r>
    </w:p>
    <w:p w14:paraId="1D34F22D" w14:textId="7C34F541"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w:t>
      </w:r>
      <w:ins w:id="361" w:author="Raphael Malyankar" w:date="2024-12-04T22:28:00Z" w16du:dateUtc="2024-12-05T05:28:00Z">
        <w:r w:rsidR="006A4470">
          <w:rPr>
            <w:i/>
            <w:iCs/>
            <w:lang w:val="en-GB"/>
          </w:rPr>
          <w:t>5</w:t>
        </w:r>
      </w:ins>
      <w:del w:id="362" w:author="Raphael Malyankar" w:date="2024-12-04T22:28:00Z" w16du:dateUtc="2024-12-05T05:28:00Z">
        <w:r w:rsidRPr="00CB3D54" w:rsidDel="006A4470">
          <w:rPr>
            <w:i/>
            <w:iCs/>
            <w:lang w:val="en-GB"/>
          </w:rPr>
          <w:delText>4</w:delText>
        </w:r>
      </w:del>
      <w:r w:rsidRPr="00CB3D54">
        <w:rPr>
          <w:i/>
          <w:iCs/>
          <w:lang w:val="en-GB"/>
        </w:rPr>
        <w:t>.</w:t>
      </w:r>
      <w:r>
        <w:rPr>
          <w:lang w:val="en-GB"/>
        </w:rPr>
        <w:t xml:space="preserve"> In preparation.</w:t>
      </w:r>
    </w:p>
    <w:p w14:paraId="58B4D659" w14:textId="6188E40D"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w:t>
      </w:r>
      <w:ins w:id="363" w:author="Raphael Malyankar" w:date="2024-12-04T22:28:00Z" w16du:dateUtc="2024-12-05T05:28:00Z">
        <w:r w:rsidR="006A4470">
          <w:rPr>
            <w:i/>
            <w:iCs/>
            <w:lang w:val="en-GB"/>
          </w:rPr>
          <w:t>5</w:t>
        </w:r>
      </w:ins>
      <w:del w:id="364" w:author="Raphael Malyankar" w:date="2024-12-04T22:28:00Z" w16du:dateUtc="2024-12-05T05:28:00Z">
        <w:r w:rsidRPr="00CB3D54" w:rsidDel="006A4470">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365" w:name="_Toc195024711"/>
      <w:bookmarkStart w:id="366" w:name="_Toc195024864"/>
      <w:r w:rsidRPr="00CF30EA">
        <w:t>Informative</w:t>
      </w:r>
      <w:r w:rsidR="000A1EEF">
        <w:t xml:space="preserve"> references</w:t>
      </w:r>
      <w:bookmarkEnd w:id="365"/>
      <w:bookmarkEnd w:id="366"/>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367" w:name="_Toc195024712"/>
      <w:bookmarkStart w:id="368" w:name="_Toc195024865"/>
      <w:bookmarkStart w:id="369" w:name="_Toc412810741"/>
      <w:r w:rsidRPr="00CF30EA">
        <w:rPr>
          <w:lang w:val="en-GB"/>
        </w:rPr>
        <w:lastRenderedPageBreak/>
        <w:t>Terms, definitions and abbreviations</w:t>
      </w:r>
      <w:bookmarkEnd w:id="367"/>
      <w:bookmarkEnd w:id="368"/>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370" w:name="_Toc195024713"/>
      <w:bookmarkStart w:id="371" w:name="_Toc195024866"/>
      <w:bookmarkStart w:id="372" w:name="_Toc412810743"/>
      <w:bookmarkEnd w:id="369"/>
      <w:commentRangeStart w:id="373"/>
      <w:r w:rsidRPr="00CF30EA">
        <w:t>Terms and definitions</w:t>
      </w:r>
      <w:commentRangeEnd w:id="373"/>
      <w:r w:rsidR="00583ED8">
        <w:rPr>
          <w:rStyle w:val="CommentReference"/>
          <w:b w:val="0"/>
          <w:bCs w:val="0"/>
          <w:lang w:val="en-AU"/>
        </w:rPr>
        <w:commentReference w:id="373"/>
      </w:r>
      <w:bookmarkEnd w:id="370"/>
      <w:bookmarkEnd w:id="371"/>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374" w:name="_Toc386114206"/>
      <w:bookmarkEnd w:id="372"/>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3DF7CBDF" w14:textId="21D04481" w:rsidR="00085D2E" w:rsidRPr="00CF30EA" w:rsidRDefault="00583ED8" w:rsidP="008739B6">
      <w:pPr>
        <w:rPr>
          <w:rFonts w:eastAsia="Times New Roman" w:cs="Arial"/>
          <w:lang w:val="en-GB"/>
        </w:rPr>
      </w:pPr>
      <w:r w:rsidRPr="00583ED8">
        <w:rPr>
          <w:lang w:val="en-GB"/>
        </w:rPr>
        <w:lastRenderedPageBreak/>
        <w:t>NOTE: Kinds of relationships include association, generalization, metarelationship, flow, and several kinds grouped under dependency.</w:t>
      </w:r>
      <w:bookmarkEnd w:id="374"/>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375" w:name="_Toc195024714"/>
      <w:bookmarkStart w:id="376" w:name="_Toc195024867"/>
      <w:bookmarkStart w:id="377" w:name="_Toc412810744"/>
      <w:commentRangeStart w:id="378"/>
      <w:r w:rsidRPr="00CF30EA">
        <w:t>Abbreviations</w:t>
      </w:r>
      <w:commentRangeEnd w:id="378"/>
      <w:r w:rsidR="00ED6F4D">
        <w:rPr>
          <w:rStyle w:val="CommentReference"/>
          <w:b w:val="0"/>
          <w:bCs w:val="0"/>
          <w:lang w:val="en-AU"/>
        </w:rPr>
        <w:commentReference w:id="378"/>
      </w:r>
      <w:bookmarkEnd w:id="375"/>
      <w:bookmarkEnd w:id="376"/>
    </w:p>
    <w:bookmarkEnd w:id="377"/>
    <w:p w14:paraId="388290A3" w14:textId="743EE519" w:rsidR="0069008F" w:rsidRPr="003A655F" w:rsidRDefault="00751AB0" w:rsidP="00693207">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379" w:name="_Toc195024715"/>
      <w:bookmarkStart w:id="380" w:name="_Toc195024868"/>
      <w:r>
        <w:t>Symbols</w:t>
      </w:r>
      <w:bookmarkEnd w:id="379"/>
      <w:bookmarkEnd w:id="380"/>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381" w:name="_Toc195024716"/>
      <w:bookmarkStart w:id="382" w:name="_Toc195024869"/>
      <w:bookmarkStart w:id="383" w:name="_Toc412810746"/>
      <w:r w:rsidRPr="00CF30EA">
        <w:rPr>
          <w:lang w:val="en-GB"/>
        </w:rPr>
        <w:t>Use of language</w:t>
      </w:r>
      <w:bookmarkEnd w:id="381"/>
      <w:bookmarkEnd w:id="382"/>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384" w:name="_Toc195024717"/>
      <w:bookmarkStart w:id="385" w:name="_Toc195024870"/>
      <w:r w:rsidRPr="00CF30EA">
        <w:rPr>
          <w:lang w:val="en-GB"/>
        </w:rPr>
        <w:t xml:space="preserve">General </w:t>
      </w:r>
      <w:r w:rsidR="001F3EEB">
        <w:rPr>
          <w:lang w:val="en-GB"/>
        </w:rPr>
        <w:t>d</w:t>
      </w:r>
      <w:r w:rsidRPr="00CF30EA">
        <w:rPr>
          <w:lang w:val="en-GB"/>
        </w:rPr>
        <w:t>escription</w:t>
      </w:r>
      <w:bookmarkEnd w:id="384"/>
      <w:bookmarkEnd w:id="385"/>
    </w:p>
    <w:p w14:paraId="0BBAB8DA" w14:textId="48234336" w:rsidR="007724B6" w:rsidRPr="007724B6" w:rsidRDefault="007724B6" w:rsidP="007724B6">
      <w:pPr>
        <w:rPr>
          <w:lang w:val="en-GB"/>
        </w:rPr>
      </w:pPr>
      <w:r>
        <w:rPr>
          <w:lang w:val="en-GB"/>
        </w:rPr>
        <w:t>S-158</w:t>
      </w:r>
      <w:r w:rsidR="00E5222B">
        <w:rPr>
          <w:lang w:val="en-GB"/>
        </w:rPr>
        <w:t>:</w:t>
      </w:r>
      <w:r w:rsidR="00215A58">
        <w:rPr>
          <w:lang w:val="en-GB"/>
        </w:rPr>
        <w:t>129</w:t>
      </w:r>
      <w:r>
        <w:rPr>
          <w:lang w:val="en-GB"/>
        </w:rPr>
        <w:t xml:space="preserve"> is a specification describing </w:t>
      </w:r>
      <w:r w:rsidR="00E5222B">
        <w:rPr>
          <w:lang w:val="en-GB"/>
        </w:rPr>
        <w:t xml:space="preserve">product-specific </w:t>
      </w:r>
      <w:r>
        <w:rPr>
          <w:lang w:val="en-GB"/>
        </w:rPr>
        <w:t>validation checks for S-</w:t>
      </w:r>
      <w:r w:rsidR="00215A58">
        <w:rPr>
          <w:lang w:val="en-GB"/>
        </w:rPr>
        <w:t>129</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693207">
        <w:rPr>
          <w:lang w:val="en-GB"/>
        </w:rPr>
        <w:t xml:space="preserve">this edition of </w:t>
      </w:r>
      <w:r w:rsidRPr="00693207">
        <w:rPr>
          <w:lang w:val="en-GB"/>
        </w:rPr>
        <w:t>S-158</w:t>
      </w:r>
      <w:r w:rsidR="004F095A" w:rsidRPr="00693207">
        <w:rPr>
          <w:lang w:val="en-GB"/>
        </w:rPr>
        <w:t>:</w:t>
      </w:r>
      <w:r w:rsidR="00215A58" w:rsidRPr="00693207">
        <w:rPr>
          <w:lang w:val="en-GB"/>
        </w:rPr>
        <w:t>129</w:t>
      </w:r>
      <w:r>
        <w:rPr>
          <w:lang w:val="en-GB"/>
        </w:rPr>
        <w:t xml:space="preserve"> and therefore no general information applicable to data products conforming to it.</w:t>
      </w:r>
    </w:p>
    <w:bookmarkEnd w:id="383"/>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386" w:name="_Toc195024718"/>
      <w:bookmarkStart w:id="387" w:name="_Toc195024871"/>
      <w:bookmarkStart w:id="388" w:name="_Toc412810747"/>
      <w:r w:rsidRPr="00CF30EA">
        <w:rPr>
          <w:lang w:val="en-GB"/>
        </w:rPr>
        <w:t>Specification metadata and maintenance</w:t>
      </w:r>
      <w:bookmarkEnd w:id="386"/>
      <w:bookmarkEnd w:id="387"/>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389" w:name="_Toc195024719"/>
      <w:bookmarkStart w:id="390" w:name="_Toc195024872"/>
      <w:bookmarkEnd w:id="388"/>
      <w:r w:rsidRPr="00CF30EA">
        <w:t xml:space="preserve">Specification </w:t>
      </w:r>
      <w:r w:rsidR="00165EA7">
        <w:t>m</w:t>
      </w:r>
      <w:r w:rsidRPr="00CF30EA">
        <w:t>etadata</w:t>
      </w:r>
      <w:bookmarkEnd w:id="389"/>
      <w:bookmarkEnd w:id="390"/>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41909CE7"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8739B6">
        <w:rPr>
          <w:lang w:val="en-GB"/>
        </w:rPr>
        <w:t>Underkeel Clearance Management</w:t>
      </w:r>
      <w:r w:rsidR="004F095A">
        <w:rPr>
          <w:lang w:val="en-GB"/>
        </w:rPr>
        <w:t xml:space="preserve"> </w:t>
      </w:r>
      <w:r w:rsidR="00113EC1">
        <w:rPr>
          <w:lang w:val="en-GB"/>
        </w:rPr>
        <w:t>Validation Checks</w:t>
      </w:r>
    </w:p>
    <w:p w14:paraId="1501621B" w14:textId="7393D271"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391" w:author="Raphael Malyankar" w:date="2024-12-04T22:28:00Z" w16du:dateUtc="2024-12-05T05:28:00Z">
        <w:del w:id="392" w:author="Jason Rhee" w:date="2025-03-31T11:54:00Z" w16du:dateUtc="2025-03-31T00:54:00Z">
          <w:r w:rsidR="006A4470" w:rsidDel="00693207">
            <w:rPr>
              <w:lang w:val="en-GB"/>
            </w:rPr>
            <w:delText>2</w:delText>
          </w:r>
        </w:del>
      </w:ins>
      <w:ins w:id="393" w:author="Jason Rhee" w:date="2025-03-31T11:54:00Z" w16du:dateUtc="2025-03-31T00:54:00Z">
        <w:r w:rsidR="00693207">
          <w:rPr>
            <w:lang w:val="en-GB"/>
          </w:rPr>
          <w:t>3</w:t>
        </w:r>
      </w:ins>
      <w:del w:id="394" w:author="Raphael Malyankar" w:date="2024-12-04T22:28:00Z" w16du:dateUtc="2024-12-05T05:28:00Z">
        <w:r w:rsidR="008739B6" w:rsidDel="006A4470">
          <w:rPr>
            <w:lang w:val="en-GB"/>
          </w:rPr>
          <w:delText>1</w:delText>
        </w:r>
      </w:del>
      <w:r>
        <w:rPr>
          <w:lang w:val="en-GB"/>
        </w:rPr>
        <w:t>.0</w:t>
      </w:r>
    </w:p>
    <w:p w14:paraId="0F27C97C" w14:textId="4BEBDC90"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del w:id="395" w:author="Jason Rhee" w:date="2025-03-31T11:54:00Z" w16du:dateUtc="2025-03-31T00:54:00Z">
        <w:r w:rsidR="00DE5DF0" w:rsidDel="00693207">
          <w:rPr>
            <w:lang w:val="en-GB"/>
          </w:rPr>
          <w:delText>2024</w:delText>
        </w:r>
      </w:del>
      <w:ins w:id="396" w:author="Jason Rhee" w:date="2025-03-31T11:54:00Z" w16du:dateUtc="2025-03-31T00:54:00Z">
        <w:r w:rsidR="00693207">
          <w:rPr>
            <w:lang w:val="en-GB"/>
          </w:rPr>
          <w:t>2025</w:t>
        </w:r>
      </w:ins>
      <w:r w:rsidR="00DE5DF0">
        <w:rPr>
          <w:lang w:val="en-GB"/>
        </w:rPr>
        <w:t>-</w:t>
      </w:r>
      <w:del w:id="397" w:author="Raphael Malyankar" w:date="2024-12-04T22:28:00Z" w16du:dateUtc="2024-12-05T05:28:00Z">
        <w:r w:rsidR="00DA1A11" w:rsidDel="006A4470">
          <w:rPr>
            <w:lang w:val="en-GB"/>
          </w:rPr>
          <w:delText>09-</w:delText>
        </w:r>
        <w:r w:rsidR="008739B6" w:rsidDel="006A4470">
          <w:rPr>
            <w:lang w:val="en-GB"/>
          </w:rPr>
          <w:delText>30</w:delText>
        </w:r>
      </w:del>
      <w:ins w:id="398" w:author="Raphael Malyankar" w:date="2024-12-04T22:28:00Z" w16du:dateUtc="2024-12-05T05:28:00Z">
        <w:del w:id="399" w:author="Jason Rhee" w:date="2025-03-31T11:54:00Z" w16du:dateUtc="2025-03-31T00:54:00Z">
          <w:r w:rsidR="006A4470" w:rsidDel="00693207">
            <w:rPr>
              <w:lang w:val="en-GB"/>
            </w:rPr>
            <w:delText>12</w:delText>
          </w:r>
        </w:del>
      </w:ins>
      <w:ins w:id="400" w:author="Jason Rhee" w:date="2025-03-31T11:54:00Z" w16du:dateUtc="2025-03-31T00:54:00Z">
        <w:r w:rsidR="00693207">
          <w:rPr>
            <w:lang w:val="en-GB"/>
          </w:rPr>
          <w:t>03</w:t>
        </w:r>
      </w:ins>
      <w:ins w:id="401" w:author="Raphael Malyankar" w:date="2024-12-04T22:29:00Z" w16du:dateUtc="2024-12-05T05:29:00Z">
        <w:r w:rsidR="006A4470">
          <w:rPr>
            <w:lang w:val="en-GB"/>
          </w:rPr>
          <w:t>-</w:t>
        </w:r>
        <w:del w:id="402" w:author="Jason Rhee" w:date="2025-03-31T11:54:00Z" w16du:dateUtc="2025-03-31T00:54:00Z">
          <w:r w:rsidR="006A4470" w:rsidDel="00693207">
            <w:rPr>
              <w:lang w:val="en-GB"/>
            </w:rPr>
            <w:delText>04</w:delText>
          </w:r>
        </w:del>
      </w:ins>
      <w:ins w:id="403" w:author="Jason Rhee" w:date="2025-03-31T11:54:00Z" w16du:dateUtc="2025-03-31T00:54:00Z">
        <w:r w:rsidR="00693207">
          <w:rPr>
            <w:lang w:val="en-GB"/>
          </w:rPr>
          <w:t>31</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3AACB3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215A58">
        <w:rPr>
          <w:lang w:val="en-GB"/>
        </w:rPr>
        <w:t>129</w:t>
      </w:r>
    </w:p>
    <w:p w14:paraId="3D5BEFB7" w14:textId="1A427138"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w:t>
      </w:r>
      <w:r w:rsidR="00215A58">
        <w:rPr>
          <w:lang w:val="en-GB"/>
        </w:rPr>
        <w:t>129</w:t>
      </w:r>
      <w:r w:rsidR="004F095A">
        <w:rPr>
          <w:lang w:val="en-GB"/>
        </w:rPr>
        <w:t xml:space="preserve">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w:t>
      </w:r>
      <w:r w:rsidR="00C1013B" w:rsidRPr="00CF30EA">
        <w:rPr>
          <w:lang w:val="en-GB"/>
        </w:rPr>
        <w:lastRenderedPageBreak/>
        <w:t xml:space="preserve">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404" w:name="_Toc195024720"/>
      <w:bookmarkStart w:id="405" w:name="_Toc195024873"/>
      <w:bookmarkStart w:id="406" w:name="_Toc412810749"/>
      <w:commentRangeStart w:id="407"/>
      <w:r w:rsidRPr="00CF30EA">
        <w:t>Specification maintenance</w:t>
      </w:r>
      <w:commentRangeEnd w:id="407"/>
      <w:r w:rsidR="008739B6">
        <w:rPr>
          <w:rStyle w:val="CommentReference"/>
          <w:b w:val="0"/>
          <w:bCs w:val="0"/>
          <w:lang w:val="en-AU"/>
        </w:rPr>
        <w:commentReference w:id="407"/>
      </w:r>
      <w:bookmarkEnd w:id="404"/>
      <w:bookmarkEnd w:id="405"/>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406"/>
    <w:p w14:paraId="1BC15EB1" w14:textId="60A699C9"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215A58">
        <w:rPr>
          <w:lang w:val="en-GB"/>
        </w:rPr>
        <w:t>129</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2669DBE" w:rsidR="00C131AE" w:rsidRPr="00CF30EA" w:rsidRDefault="00A45A72" w:rsidP="00913A48">
      <w:pPr>
        <w:spacing w:after="120" w:line="240" w:lineRule="auto"/>
        <w:rPr>
          <w:lang w:val="en-GB"/>
        </w:rPr>
      </w:pPr>
      <w:r>
        <w:rPr>
          <w:lang w:val="en-GB"/>
        </w:rPr>
        <w:t>S-158</w:t>
      </w:r>
      <w:r w:rsidR="004F095A">
        <w:rPr>
          <w:lang w:val="en-GB"/>
        </w:rPr>
        <w:t>:</w:t>
      </w:r>
      <w:r w:rsidR="00215A58">
        <w:rPr>
          <w:lang w:val="en-GB"/>
        </w:rPr>
        <w:t>129</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14199A86" w14:textId="4BFB265F" w:rsidR="006A4470" w:rsidRPr="00A7584B" w:rsidRDefault="006A4470" w:rsidP="006A4470">
      <w:pPr>
        <w:spacing w:after="120" w:line="240" w:lineRule="auto"/>
        <w:rPr>
          <w:lang w:val="en-GB"/>
        </w:rPr>
      </w:pPr>
      <w:r w:rsidRPr="00A7584B">
        <w:rPr>
          <w:lang w:val="en-GB"/>
        </w:rPr>
        <w:t>New Editions of S-158:1</w:t>
      </w:r>
      <w:r>
        <w:rPr>
          <w:lang w:val="en-GB"/>
        </w:rPr>
        <w:t>29</w:t>
      </w:r>
      <w:r w:rsidRPr="00A7584B">
        <w:rPr>
          <w:lang w:val="en-GB"/>
        </w:rPr>
        <w:t xml:space="preserve"> include at least one of the following changes:</w:t>
      </w:r>
    </w:p>
    <w:p w14:paraId="3549B1C4" w14:textId="77777777" w:rsidR="006A4470" w:rsidRPr="00A7584B" w:rsidRDefault="006A4470" w:rsidP="006A4470">
      <w:pPr>
        <w:pStyle w:val="ListParagraph"/>
        <w:numPr>
          <w:ilvl w:val="0"/>
          <w:numId w:val="109"/>
        </w:numPr>
        <w:spacing w:line="240" w:lineRule="auto"/>
        <w:rPr>
          <w:lang w:val="en-GB"/>
        </w:rPr>
      </w:pPr>
      <w:r w:rsidRPr="00A7584B">
        <w:rPr>
          <w:lang w:val="en-GB"/>
        </w:rPr>
        <w:t>introduce a new validation check (of any classification);</w:t>
      </w:r>
    </w:p>
    <w:p w14:paraId="673570AF" w14:textId="77777777" w:rsidR="006A4470" w:rsidRPr="00A7584B" w:rsidRDefault="006A4470" w:rsidP="006A4470">
      <w:pPr>
        <w:pStyle w:val="ListParagraph"/>
        <w:numPr>
          <w:ilvl w:val="0"/>
          <w:numId w:val="109"/>
        </w:numPr>
        <w:spacing w:line="240" w:lineRule="auto"/>
        <w:rPr>
          <w:lang w:val="en-GB"/>
        </w:rPr>
      </w:pPr>
      <w:r w:rsidRPr="00A7584B">
        <w:rPr>
          <w:lang w:val="en-GB"/>
        </w:rPr>
        <w:t>remove an existing validation check (of any classification);</w:t>
      </w:r>
    </w:p>
    <w:p w14:paraId="0830EA88" w14:textId="77777777" w:rsidR="006A4470" w:rsidRPr="00A7584B" w:rsidRDefault="006A4470" w:rsidP="006A4470">
      <w:pPr>
        <w:pStyle w:val="ListParagraph"/>
        <w:numPr>
          <w:ilvl w:val="0"/>
          <w:numId w:val="109"/>
        </w:numPr>
        <w:spacing w:line="240" w:lineRule="auto"/>
        <w:rPr>
          <w:lang w:val="en-GB"/>
        </w:rPr>
      </w:pPr>
      <w:r w:rsidRPr="00A7584B">
        <w:rPr>
          <w:lang w:val="en-GB"/>
        </w:rPr>
        <w:t>change the classification of a validation check, whether upgrade (such as Error to Critical) or downgrade (such as Error to Warning);</w:t>
      </w:r>
    </w:p>
    <w:p w14:paraId="57A207AC" w14:textId="77777777" w:rsidR="006A4470" w:rsidRPr="00A7584B" w:rsidRDefault="006A4470" w:rsidP="006A4470">
      <w:pPr>
        <w:pStyle w:val="ListParagraph"/>
        <w:numPr>
          <w:ilvl w:val="0"/>
          <w:numId w:val="109"/>
        </w:numPr>
        <w:spacing w:line="240" w:lineRule="auto"/>
        <w:rPr>
          <w:lang w:val="en-GB"/>
        </w:rPr>
      </w:pPr>
      <w:r w:rsidRPr="00A7584B">
        <w:rPr>
          <w:lang w:val="en-GB"/>
        </w:rPr>
        <w:t>extend a validation check to include new features, conditions, etc., in a way that requires validation software manufacturers to change their software.</w:t>
      </w:r>
    </w:p>
    <w:p w14:paraId="7E0D2806" w14:textId="2E76BCAD" w:rsidR="006A4470" w:rsidRPr="00A7584B" w:rsidRDefault="006A4470" w:rsidP="006A4470">
      <w:pPr>
        <w:spacing w:after="120" w:line="240" w:lineRule="auto"/>
        <w:rPr>
          <w:lang w:val="en-GB"/>
        </w:rPr>
      </w:pPr>
      <w:r w:rsidRPr="00A7584B">
        <w:rPr>
          <w:lang w:val="en-GB"/>
        </w:rPr>
        <w:t>New Editions are likely to require validation software manufacturers to change their software or invalidate datasets which passed validation according to the previous Edition of S-158:1</w:t>
      </w:r>
      <w:r>
        <w:rPr>
          <w:lang w:val="en-GB"/>
        </w:rPr>
        <w:t>29</w:t>
      </w:r>
      <w:r w:rsidRPr="00A7584B">
        <w:rPr>
          <w:lang w:val="en-GB"/>
        </w:rPr>
        <w:t>.</w:t>
      </w:r>
    </w:p>
    <w:p w14:paraId="59C56683" w14:textId="77777777" w:rsidR="006A4470" w:rsidRPr="00CF30EA" w:rsidRDefault="006A4470" w:rsidP="006A4470">
      <w:pPr>
        <w:spacing w:after="120" w:line="240" w:lineRule="auto"/>
        <w:rPr>
          <w:lang w:val="en-GB"/>
        </w:rPr>
      </w:pPr>
      <w:r w:rsidRPr="00A7584B">
        <w:rPr>
          <w:lang w:val="en-GB"/>
        </w:rPr>
        <w:t>All cumulative revisions and clarifications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7DC8BFDF" w14:textId="5F18F81E" w:rsidR="006A4470" w:rsidRPr="00A7584B" w:rsidRDefault="006A4470" w:rsidP="006A4470">
      <w:pPr>
        <w:spacing w:after="120" w:line="240" w:lineRule="auto"/>
        <w:rPr>
          <w:lang w:val="en-GB"/>
        </w:rPr>
      </w:pPr>
      <w:r w:rsidRPr="00A7584B">
        <w:rPr>
          <w:lang w:val="en-GB"/>
        </w:rPr>
        <w:t>Revisions are defined as substantive semantic changes to S-158:1</w:t>
      </w:r>
      <w:r>
        <w:rPr>
          <w:lang w:val="en-GB"/>
        </w:rPr>
        <w:t>29</w:t>
      </w:r>
      <w:r w:rsidRPr="00A7584B">
        <w:rPr>
          <w:lang w:val="en-GB"/>
        </w:rPr>
        <w:t>. Typically, revisions will change S-158:1</w:t>
      </w:r>
      <w:r>
        <w:rPr>
          <w:lang w:val="en-GB"/>
        </w:rPr>
        <w:t>29</w:t>
      </w:r>
      <w:r w:rsidRPr="00A7584B">
        <w:rPr>
          <w:lang w:val="en-GB"/>
        </w:rPr>
        <w:t xml:space="preserve"> to correct factual errors or introduce necessary changes that have become evident as a result of practical experience or changing circumstances. Revisions include corrections of misinterpretations of S-1</w:t>
      </w:r>
      <w:r>
        <w:rPr>
          <w:lang w:val="en-GB"/>
        </w:rPr>
        <w:t>29</w:t>
      </w:r>
      <w:r w:rsidRPr="00A7584B">
        <w:rPr>
          <w:lang w:val="en-GB"/>
        </w:rPr>
        <w:t>, or extensions to checks that do not require changes to validation software..</w:t>
      </w:r>
    </w:p>
    <w:p w14:paraId="1975C932" w14:textId="77777777" w:rsidR="006A4470" w:rsidRDefault="006A4470" w:rsidP="006A4470">
      <w:pPr>
        <w:spacing w:after="120" w:line="240" w:lineRule="auto"/>
        <w:rPr>
          <w:lang w:val="en-GB"/>
        </w:rPr>
      </w:pPr>
      <w:r w:rsidRPr="00A7584B">
        <w:rPr>
          <w:lang w:val="en-GB"/>
        </w:rPr>
        <w:t>A revision must not be classified as a clarification. All cumulative clarifications must be included with the release of approved revisions.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0200B01C" w14:textId="5426286B" w:rsidR="006A4470" w:rsidRPr="00A7584B" w:rsidRDefault="006A4470" w:rsidP="006A4470">
      <w:pPr>
        <w:spacing w:after="120" w:line="240" w:lineRule="auto"/>
        <w:rPr>
          <w:lang w:val="en-GB"/>
        </w:rPr>
      </w:pPr>
      <w:r w:rsidRPr="00A7584B">
        <w:rPr>
          <w:lang w:val="en-GB"/>
        </w:rPr>
        <w:t>Clarifications are changes to S-158:1</w:t>
      </w:r>
      <w:r>
        <w:rPr>
          <w:lang w:val="en-GB"/>
        </w:rPr>
        <w:t>29</w:t>
      </w:r>
      <w:r w:rsidRPr="00A7584B">
        <w:rPr>
          <w:lang w:val="en-GB"/>
        </w:rPr>
        <w:t xml:space="preserve"> arising from non-substantive reasons.</w:t>
      </w:r>
    </w:p>
    <w:p w14:paraId="6F70DCFD" w14:textId="77777777" w:rsidR="006A4470" w:rsidRPr="00CF30EA" w:rsidRDefault="006A4470" w:rsidP="006A4470">
      <w:pPr>
        <w:spacing w:after="120" w:line="240" w:lineRule="auto"/>
        <w:rPr>
          <w:lang w:val="en-GB"/>
        </w:rPr>
      </w:pPr>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2B10FBA"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215A58">
        <w:rPr>
          <w:lang w:val="en-GB"/>
        </w:rPr>
        <w:t>129</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7FC36D93" w:rsidR="0003070D" w:rsidRDefault="008F5A40" w:rsidP="00AB1767">
      <w:pPr>
        <w:spacing w:after="120" w:line="240" w:lineRule="auto"/>
        <w:rPr>
          <w:ins w:id="408" w:author="Jason Rhee" w:date="2025-04-08T17:13:00Z" w16du:dateUtc="2025-04-08T07:13:00Z"/>
          <w:b/>
          <w:sz w:val="28"/>
          <w:szCs w:val="28"/>
          <w:lang w:val="en-GB"/>
        </w:rPr>
      </w:pPr>
      <w:r w:rsidRPr="00CF30EA">
        <w:rPr>
          <w:lang w:val="en-GB"/>
        </w:rPr>
        <w:t>Clarifications denoted as n.n.</w:t>
      </w:r>
      <w:r w:rsidRPr="00CF30EA">
        <w:rPr>
          <w:b/>
          <w:sz w:val="28"/>
          <w:szCs w:val="28"/>
          <w:lang w:val="en-GB"/>
        </w:rPr>
        <w:t>n</w:t>
      </w:r>
      <w:ins w:id="409" w:author="Jason Rhee" w:date="2025-04-08T17:13:00Z" w16du:dateUtc="2025-04-08T07:13:00Z">
        <w:r w:rsidR="0003070D">
          <w:rPr>
            <w:b/>
            <w:sz w:val="28"/>
            <w:szCs w:val="28"/>
            <w:lang w:val="en-GB"/>
          </w:rPr>
          <w:br w:type="page"/>
        </w:r>
      </w:ins>
    </w:p>
    <w:p w14:paraId="074FAF25" w14:textId="23428E5A" w:rsidR="009D0122" w:rsidRPr="001E1971" w:rsidDel="0003070D" w:rsidRDefault="009D0122" w:rsidP="00AB1767">
      <w:pPr>
        <w:spacing w:after="120" w:line="240" w:lineRule="auto"/>
        <w:rPr>
          <w:del w:id="410" w:author="Jason Rhee" w:date="2025-04-08T17:13:00Z" w16du:dateUtc="2025-04-08T07:13:00Z"/>
          <w:b/>
          <w:lang w:val="en-GB"/>
        </w:rPr>
      </w:pPr>
    </w:p>
    <w:p w14:paraId="141E9966" w14:textId="5F01F6F1" w:rsidR="00861E96" w:rsidRDefault="00861E96" w:rsidP="00611211">
      <w:pPr>
        <w:pStyle w:val="Heading1"/>
        <w:rPr>
          <w:lang w:val="en-GB"/>
        </w:rPr>
      </w:pPr>
      <w:bookmarkStart w:id="411" w:name="_Toc195024721"/>
      <w:bookmarkStart w:id="412" w:name="_Toc195024874"/>
      <w:r>
        <w:rPr>
          <w:lang w:val="en-GB"/>
        </w:rPr>
        <w:t>Check Structure</w:t>
      </w:r>
      <w:bookmarkEnd w:id="411"/>
      <w:bookmarkEnd w:id="412"/>
    </w:p>
    <w:p w14:paraId="3667EFDF" w14:textId="6DB52B6F" w:rsidR="0089778F" w:rsidRDefault="00964AB6" w:rsidP="00611211">
      <w:pPr>
        <w:tabs>
          <w:tab w:val="left" w:pos="1701"/>
        </w:tabs>
        <w:spacing w:after="120" w:line="240" w:lineRule="auto"/>
        <w:rPr>
          <w:ins w:id="413" w:author="Raphael Malyankar" w:date="2024-12-04T22:32:00Z" w16du:dateUtc="2024-12-05T05:32:00Z"/>
          <w:lang w:val="en-GB"/>
        </w:rPr>
      </w:pPr>
      <w:r>
        <w:rPr>
          <w:lang w:val="en-GB"/>
        </w:rPr>
        <w:t>Check structure in S-158:</w:t>
      </w:r>
      <w:r w:rsidR="00215A58">
        <w:rPr>
          <w:lang w:val="en-GB"/>
        </w:rPr>
        <w:t>129</w:t>
      </w:r>
      <w:r>
        <w:rPr>
          <w:lang w:val="en-GB"/>
        </w:rPr>
        <w:t xml:space="preserve"> includes the fields specified in S-158 plus the additional fields specified in Table 2-1.</w:t>
      </w:r>
    </w:p>
    <w:p w14:paraId="5146E71D" w14:textId="6610BAD2" w:rsidR="006A4470" w:rsidRDefault="006A4470" w:rsidP="00611211">
      <w:pPr>
        <w:tabs>
          <w:tab w:val="left" w:pos="1701"/>
        </w:tabs>
        <w:spacing w:after="120" w:line="240" w:lineRule="auto"/>
        <w:rPr>
          <w:lang w:val="en-GB"/>
        </w:rPr>
      </w:pPr>
      <w:ins w:id="414" w:author="Raphael Malyankar" w:date="2024-12-04T22:32:00Z" w16du:dateUtc="2024-12-05T05:32:00Z">
        <w:del w:id="415" w:author="Jason Rhee" w:date="2025-03-31T14:20:00Z" w16du:dateUtc="2025-03-31T03:20:00Z">
          <w:r w:rsidRPr="006A4470" w:rsidDel="00AC7589">
            <w:rPr>
              <w:lang w:val="en-GB"/>
            </w:rPr>
            <w:delText>[PT to state if the now-optional Data Quality Measures column is used or not.]</w:delText>
          </w:r>
        </w:del>
      </w:ins>
      <w:ins w:id="416" w:author="Jason Rhee" w:date="2025-03-31T14:20:00Z" w16du:dateUtc="2025-03-31T03:20:00Z">
        <w:r w:rsidR="00AC7589">
          <w:rPr>
            <w:lang w:val="en-GB"/>
          </w:rPr>
          <w:t>The optional Data Quality Measures column is not used in S-158:129.</w:t>
        </w:r>
      </w:ins>
    </w:p>
    <w:p w14:paraId="5FF8B6F9" w14:textId="1C7255F0" w:rsidR="0089778F" w:rsidRDefault="0089778F" w:rsidP="0089778F">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2</w:t>
      </w:r>
      <w:r w:rsidR="00F2138B">
        <w:fldChar w:fldCharType="end"/>
      </w:r>
      <w:r w:rsidR="00F2138B">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w:t>
      </w:r>
      <w:r w:rsidR="00964AB6">
        <w:t>–</w:t>
      </w:r>
      <w:r>
        <w:t xml:space="preserve"> </w:t>
      </w:r>
      <w:r w:rsidR="00964AB6">
        <w:t>Extensions to check s</w:t>
      </w:r>
      <w:r>
        <w:t xml:space="preserve">tructure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330226" w:rsidRPr="0089778F" w14:paraId="19203968" w14:textId="77777777" w:rsidTr="00F2138B">
        <w:trPr>
          <w:cantSplit/>
          <w:tblHeader/>
        </w:trPr>
        <w:tc>
          <w:tcPr>
            <w:tcW w:w="1223" w:type="pct"/>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3777" w:type="pct"/>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330226" w:rsidRPr="0089778F" w14:paraId="0C236516" w14:textId="77777777" w:rsidTr="00F2138B">
        <w:trPr>
          <w:cantSplit/>
        </w:trPr>
        <w:tc>
          <w:tcPr>
            <w:tcW w:w="1223" w:type="pct"/>
          </w:tcPr>
          <w:p w14:paraId="3767735B" w14:textId="4F8873E9" w:rsidR="00F7792E" w:rsidRPr="0089778F" w:rsidRDefault="00330226" w:rsidP="0089778F">
            <w:pPr>
              <w:tabs>
                <w:tab w:val="left" w:pos="1701"/>
              </w:tabs>
              <w:spacing w:after="120" w:line="240" w:lineRule="auto"/>
            </w:pPr>
            <w:r>
              <w:t>Apply To</w:t>
            </w:r>
          </w:p>
        </w:tc>
        <w:tc>
          <w:tcPr>
            <w:tcW w:w="3777" w:type="pct"/>
          </w:tcPr>
          <w:p w14:paraId="0CA5E5CE" w14:textId="547D1E83" w:rsidR="00330226" w:rsidRDefault="00330226" w:rsidP="00330226">
            <w:pPr>
              <w:tabs>
                <w:tab w:val="left" w:pos="1701"/>
              </w:tabs>
              <w:spacing w:after="120" w:line="240" w:lineRule="auto"/>
            </w:pPr>
            <w:r>
              <w:t>An indicator of check applicability by type of dataset:</w:t>
            </w:r>
          </w:p>
          <w:p w14:paraId="16C12E8C" w14:textId="7A29799F" w:rsidR="008D3A26" w:rsidRPr="0089778F" w:rsidRDefault="00330226" w:rsidP="00330226">
            <w:pPr>
              <w:tabs>
                <w:tab w:val="left" w:pos="1701"/>
              </w:tabs>
              <w:spacing w:after="120" w:line="240" w:lineRule="auto"/>
            </w:pPr>
            <w:r>
              <w:t>See Table 2-2 for the codes and their meanings.</w:t>
            </w:r>
          </w:p>
        </w:tc>
      </w:tr>
    </w:tbl>
    <w:p w14:paraId="0BBAB844" w14:textId="77777777" w:rsidR="0089778F" w:rsidRDefault="0089778F" w:rsidP="00611211">
      <w:pPr>
        <w:tabs>
          <w:tab w:val="left" w:pos="1701"/>
        </w:tabs>
        <w:spacing w:after="120" w:line="240" w:lineRule="auto"/>
        <w:rPr>
          <w:lang w:val="en-GB"/>
        </w:rPr>
      </w:pPr>
    </w:p>
    <w:p w14:paraId="76CE19E9" w14:textId="77777777" w:rsidR="00330226" w:rsidRDefault="00330226" w:rsidP="00611211">
      <w:pPr>
        <w:tabs>
          <w:tab w:val="left" w:pos="1701"/>
        </w:tabs>
        <w:spacing w:after="120" w:line="240" w:lineRule="auto"/>
        <w:rPr>
          <w:lang w:val="en-GB"/>
        </w:rPr>
      </w:pPr>
    </w:p>
    <w:p w14:paraId="7810B295" w14:textId="5220FCE5" w:rsidR="00F2138B" w:rsidRDefault="00F2138B" w:rsidP="00F2138B">
      <w:pPr>
        <w:pStyle w:val="Caption"/>
        <w:keepNext/>
      </w:pPr>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2</w:t>
      </w:r>
      <w:r>
        <w:fldChar w:fldCharType="end"/>
      </w:r>
      <w:r>
        <w:t xml:space="preserve"> - Indicators for "Apply To" column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2095"/>
        <w:gridCol w:w="5974"/>
      </w:tblGrid>
      <w:tr w:rsidR="00F2138B" w14:paraId="413478DF" w14:textId="77777777" w:rsidTr="00F2138B">
        <w:trPr>
          <w:cantSplit/>
          <w:tblHeader/>
        </w:trPr>
        <w:tc>
          <w:tcPr>
            <w:tcW w:w="5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66CD49" w14:textId="5E96DED7" w:rsidR="00330226" w:rsidRPr="00F2138B" w:rsidRDefault="00330226" w:rsidP="00B8317A">
            <w:pPr>
              <w:jc w:val="center"/>
              <w:rPr>
                <w:b/>
                <w:bCs/>
              </w:rPr>
            </w:pPr>
            <w:r w:rsidRPr="00F2138B">
              <w:rPr>
                <w:b/>
                <w:bCs/>
              </w:rPr>
              <w:t>Code</w:t>
            </w:r>
          </w:p>
        </w:tc>
        <w:tc>
          <w:tcPr>
            <w:tcW w:w="116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5DE22FD" w14:textId="2AF60445" w:rsidR="00330226" w:rsidRPr="00F2138B" w:rsidRDefault="00330226" w:rsidP="00B8317A">
            <w:pPr>
              <w:jc w:val="center"/>
              <w:rPr>
                <w:b/>
                <w:bCs/>
              </w:rPr>
            </w:pPr>
            <w:r w:rsidRPr="00F2138B">
              <w:rPr>
                <w:b/>
                <w:bCs/>
              </w:rPr>
              <w:t>Subject of check</w:t>
            </w:r>
          </w:p>
        </w:tc>
        <w:tc>
          <w:tcPr>
            <w:tcW w:w="33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F129F6" w14:textId="06823C1A" w:rsidR="00330226" w:rsidRPr="00F2138B" w:rsidRDefault="00330226" w:rsidP="00B8317A">
            <w:pPr>
              <w:rPr>
                <w:b/>
                <w:bCs/>
              </w:rPr>
            </w:pPr>
            <w:r w:rsidRPr="00F2138B">
              <w:rPr>
                <w:b/>
                <w:bCs/>
              </w:rPr>
              <w:t>Description</w:t>
            </w:r>
          </w:p>
        </w:tc>
      </w:tr>
      <w:tr w:rsidR="00F2138B" w14:paraId="43F28AAC"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0431DD07" w14:textId="77777777" w:rsidR="00330226" w:rsidRDefault="00330226" w:rsidP="00B8317A">
            <w:pPr>
              <w:jc w:val="center"/>
            </w:pPr>
            <w:r>
              <w:t>B</w:t>
            </w:r>
          </w:p>
        </w:tc>
        <w:tc>
          <w:tcPr>
            <w:tcW w:w="1162" w:type="pct"/>
            <w:tcBorders>
              <w:top w:val="single" w:sz="4" w:space="0" w:color="000000"/>
              <w:left w:val="single" w:sz="4" w:space="0" w:color="000000"/>
              <w:bottom w:val="single" w:sz="4" w:space="0" w:color="000000"/>
              <w:right w:val="single" w:sz="4" w:space="0" w:color="000000"/>
            </w:tcBorders>
            <w:hideMark/>
          </w:tcPr>
          <w:p w14:paraId="07F903A1" w14:textId="77777777" w:rsidR="00330226" w:rsidRDefault="00330226" w:rsidP="00B8317A">
            <w:pPr>
              <w:jc w:val="center"/>
            </w:pPr>
            <w:r>
              <w:t>Base</w:t>
            </w:r>
          </w:p>
        </w:tc>
        <w:tc>
          <w:tcPr>
            <w:tcW w:w="3313" w:type="pct"/>
            <w:tcBorders>
              <w:top w:val="single" w:sz="4" w:space="0" w:color="000000"/>
              <w:left w:val="single" w:sz="4" w:space="0" w:color="000000"/>
              <w:bottom w:val="single" w:sz="4" w:space="0" w:color="000000"/>
              <w:right w:val="single" w:sz="4" w:space="0" w:color="000000"/>
            </w:tcBorders>
            <w:hideMark/>
          </w:tcPr>
          <w:p w14:paraId="770CDFCC" w14:textId="77777777" w:rsidR="00330226" w:rsidRDefault="00330226" w:rsidP="00B8317A">
            <w:r>
              <w:t>Apply check to new dataset, new edition, and post-update dataset (after updates have been applied to the base).</w:t>
            </w:r>
          </w:p>
        </w:tc>
      </w:tr>
      <w:tr w:rsidR="00F2138B" w14:paraId="5B883ED0"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4ABEC22C" w14:textId="77777777" w:rsidR="00330226" w:rsidRDefault="00330226" w:rsidP="00B8317A">
            <w:pPr>
              <w:jc w:val="center"/>
            </w:pPr>
            <w:r>
              <w:t>U</w:t>
            </w:r>
          </w:p>
        </w:tc>
        <w:tc>
          <w:tcPr>
            <w:tcW w:w="1162" w:type="pct"/>
            <w:tcBorders>
              <w:top w:val="single" w:sz="4" w:space="0" w:color="000000"/>
              <w:left w:val="single" w:sz="4" w:space="0" w:color="000000"/>
              <w:bottom w:val="single" w:sz="4" w:space="0" w:color="000000"/>
              <w:right w:val="single" w:sz="4" w:space="0" w:color="000000"/>
            </w:tcBorders>
            <w:hideMark/>
          </w:tcPr>
          <w:p w14:paraId="132BFC16" w14:textId="77777777" w:rsidR="00330226" w:rsidRDefault="00330226" w:rsidP="00B8317A">
            <w:pPr>
              <w:jc w:val="center"/>
            </w:pPr>
            <w:r>
              <w:t>Update</w:t>
            </w:r>
          </w:p>
        </w:tc>
        <w:tc>
          <w:tcPr>
            <w:tcW w:w="3313" w:type="pct"/>
            <w:tcBorders>
              <w:top w:val="single" w:sz="4" w:space="0" w:color="000000"/>
              <w:left w:val="single" w:sz="4" w:space="0" w:color="000000"/>
              <w:bottom w:val="single" w:sz="4" w:space="0" w:color="000000"/>
              <w:right w:val="single" w:sz="4" w:space="0" w:color="000000"/>
            </w:tcBorders>
            <w:hideMark/>
          </w:tcPr>
          <w:p w14:paraId="19729343" w14:textId="77777777" w:rsidR="00330226" w:rsidRDefault="00330226" w:rsidP="00B8317A">
            <w:r>
              <w:t>Apply check to update datasets in isolation.</w:t>
            </w:r>
          </w:p>
        </w:tc>
      </w:tr>
      <w:tr w:rsidR="00F2138B" w14:paraId="37EE615E"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14DEAAB9" w14:textId="77777777" w:rsidR="00330226" w:rsidRDefault="00330226" w:rsidP="00B8317A">
            <w:pPr>
              <w:jc w:val="center"/>
            </w:pPr>
            <w:r>
              <w:t>S</w:t>
            </w:r>
          </w:p>
        </w:tc>
        <w:tc>
          <w:tcPr>
            <w:tcW w:w="1162" w:type="pct"/>
            <w:tcBorders>
              <w:top w:val="single" w:sz="4" w:space="0" w:color="000000"/>
              <w:left w:val="single" w:sz="4" w:space="0" w:color="000000"/>
              <w:bottom w:val="single" w:sz="4" w:space="0" w:color="000000"/>
              <w:right w:val="single" w:sz="4" w:space="0" w:color="000000"/>
            </w:tcBorders>
            <w:hideMark/>
          </w:tcPr>
          <w:p w14:paraId="3D484A08" w14:textId="77777777" w:rsidR="00330226" w:rsidRDefault="00330226" w:rsidP="00B8317A">
            <w:pPr>
              <w:jc w:val="center"/>
            </w:pPr>
            <w:r>
              <w:t>Post-update</w:t>
            </w:r>
          </w:p>
        </w:tc>
        <w:tc>
          <w:tcPr>
            <w:tcW w:w="3313" w:type="pct"/>
            <w:tcBorders>
              <w:top w:val="single" w:sz="4" w:space="0" w:color="000000"/>
              <w:left w:val="single" w:sz="4" w:space="0" w:color="000000"/>
              <w:bottom w:val="single" w:sz="4" w:space="0" w:color="000000"/>
              <w:right w:val="single" w:sz="4" w:space="0" w:color="000000"/>
            </w:tcBorders>
            <w:hideMark/>
          </w:tcPr>
          <w:p w14:paraId="194CF20B" w14:textId="5554D6AC" w:rsidR="00330226" w:rsidRDefault="00330226" w:rsidP="00B8317A">
            <w:r>
              <w:t xml:space="preserve">Apply check only to a post-update dataset (i.e. subsequent to application of </w:t>
            </w:r>
            <w:r w:rsidR="00F2138B">
              <w:t>all available</w:t>
            </w:r>
            <w:r>
              <w:t xml:space="preserve"> update</w:t>
            </w:r>
            <w:r w:rsidR="00F2138B">
              <w:t>s</w:t>
            </w:r>
            <w:r>
              <w:t>).</w:t>
            </w:r>
          </w:p>
        </w:tc>
      </w:tr>
    </w:tbl>
    <w:p w14:paraId="1B9BC9D6" w14:textId="77777777" w:rsidR="00330226" w:rsidDel="0003070D" w:rsidRDefault="00330226" w:rsidP="00611211">
      <w:pPr>
        <w:tabs>
          <w:tab w:val="left" w:pos="1701"/>
        </w:tabs>
        <w:spacing w:after="120" w:line="240" w:lineRule="auto"/>
        <w:rPr>
          <w:del w:id="417" w:author="Jason Rhee" w:date="2025-04-08T17:13:00Z" w16du:dateUtc="2025-04-08T07:13:00Z"/>
          <w:lang w:val="en-GB"/>
        </w:rPr>
      </w:pPr>
    </w:p>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418" w:name="_Ref172572327"/>
      <w:bookmarkStart w:id="419" w:name="_Toc195024722"/>
      <w:bookmarkStart w:id="420" w:name="_Toc195024875"/>
      <w:r>
        <w:rPr>
          <w:lang w:val="en-GB"/>
        </w:rPr>
        <w:t>Check Syntax</w:t>
      </w:r>
      <w:bookmarkEnd w:id="418"/>
      <w:bookmarkEnd w:id="419"/>
      <w:bookmarkEnd w:id="420"/>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421" w:name="_Toc195024723"/>
      <w:bookmarkStart w:id="422" w:name="_Toc195024876"/>
      <w:r>
        <w:rPr>
          <w:lang w:val="en-GB"/>
        </w:rPr>
        <w:t>Organisation</w:t>
      </w:r>
      <w:bookmarkEnd w:id="421"/>
      <w:bookmarkEnd w:id="422"/>
    </w:p>
    <w:p w14:paraId="76A667AF" w14:textId="19FD2CC1" w:rsidR="002C7023" w:rsidRDefault="002C7023" w:rsidP="00D76F20">
      <w:pPr>
        <w:tabs>
          <w:tab w:val="left" w:pos="1701"/>
        </w:tabs>
        <w:spacing w:line="240" w:lineRule="auto"/>
        <w:rPr>
          <w:ins w:id="423" w:author="Jason Rhee" w:date="2025-04-07T16:55:00Z" w16du:dateUtc="2025-04-07T06:55:00Z"/>
          <w:rFonts w:eastAsiaTheme="minorEastAsia"/>
          <w:lang w:val="en-GB" w:eastAsia="ko-KR"/>
        </w:rPr>
      </w:pPr>
      <w:r>
        <w:rPr>
          <w:lang w:val="en-GB"/>
        </w:rPr>
        <w:t>The list of validation checks for this edition of S-158:</w:t>
      </w:r>
      <w:r w:rsidR="00215A58">
        <w:rPr>
          <w:lang w:val="en-GB"/>
        </w:rPr>
        <w:t>129</w:t>
      </w:r>
      <w:r>
        <w:rPr>
          <w:lang w:val="en-GB"/>
        </w:rPr>
        <w:t xml:space="preserve"> is available separately (see clause 8). The list of checks accompanies this specification and forms an integral part of it.</w:t>
      </w:r>
    </w:p>
    <w:p w14:paraId="2D7DFFED" w14:textId="18E74292" w:rsidR="00A60834" w:rsidRDefault="00A60834" w:rsidP="00A60834">
      <w:pPr>
        <w:pStyle w:val="Heading2"/>
        <w:rPr>
          <w:ins w:id="424" w:author="Jason Rhee" w:date="2025-04-07T16:56:00Z" w16du:dateUtc="2025-04-07T06:56:00Z"/>
          <w:rFonts w:eastAsiaTheme="minorEastAsia"/>
          <w:lang w:val="en-GB" w:eastAsia="ko-KR"/>
        </w:rPr>
      </w:pPr>
      <w:bookmarkStart w:id="425" w:name="_Toc195024724"/>
      <w:bookmarkStart w:id="426" w:name="_Toc195024877"/>
      <w:ins w:id="427" w:author="Jason Rhee" w:date="2025-04-07T16:56:00Z" w16du:dateUtc="2025-04-07T06:56:00Z">
        <w:r>
          <w:rPr>
            <w:rFonts w:eastAsiaTheme="minorEastAsia" w:hint="eastAsia"/>
            <w:lang w:val="en-GB" w:eastAsia="ko-KR"/>
          </w:rPr>
          <w:t>Check numbers</w:t>
        </w:r>
        <w:bookmarkEnd w:id="425"/>
        <w:bookmarkEnd w:id="426"/>
      </w:ins>
    </w:p>
    <w:p w14:paraId="26629BF8" w14:textId="75A11F9C" w:rsidR="00A60834" w:rsidRDefault="00A60834" w:rsidP="00A60834">
      <w:pPr>
        <w:tabs>
          <w:tab w:val="left" w:pos="1701"/>
        </w:tabs>
        <w:spacing w:line="240" w:lineRule="auto"/>
        <w:rPr>
          <w:ins w:id="428" w:author="Jason Rhee" w:date="2025-04-07T16:56:00Z" w16du:dateUtc="2025-04-07T06:56:00Z"/>
          <w:lang w:val="en-GB"/>
        </w:rPr>
      </w:pPr>
      <w:commentRangeStart w:id="429"/>
      <w:ins w:id="430" w:author="Jason Rhee" w:date="2025-04-07T16:56:00Z" w16du:dateUtc="2025-04-07T06:56:00Z">
        <w:r>
          <w:rPr>
            <w:lang w:val="en-GB"/>
          </w:rPr>
          <w:t>Checks are assigned unique check identifiers in the format 1</w:t>
        </w:r>
      </w:ins>
      <w:ins w:id="431" w:author="Jason Rhee" w:date="2025-04-07T16:57:00Z" w16du:dateUtc="2025-04-07T06:57:00Z">
        <w:r>
          <w:rPr>
            <w:rFonts w:eastAsiaTheme="minorEastAsia" w:hint="eastAsia"/>
            <w:lang w:val="en-GB" w:eastAsia="ko-KR"/>
          </w:rPr>
          <w:t>29</w:t>
        </w:r>
      </w:ins>
      <w:ins w:id="432" w:author="Jason Rhee" w:date="2025-04-07T16:56:00Z" w16du:dateUtc="2025-04-07T06:56:00Z">
        <w:r>
          <w:rPr>
            <w:lang w:val="en-GB"/>
          </w:rPr>
          <w:t>_&lt;checkNumber&gt;&lt;optionalAlphaSuffix&gt;.</w:t>
        </w:r>
      </w:ins>
    </w:p>
    <w:p w14:paraId="30062DB2" w14:textId="42705CC0" w:rsidR="00A60834" w:rsidRPr="00965DB6" w:rsidRDefault="00A60834" w:rsidP="00A60834">
      <w:pPr>
        <w:pStyle w:val="ListParagraph"/>
        <w:numPr>
          <w:ilvl w:val="0"/>
          <w:numId w:val="111"/>
        </w:numPr>
        <w:tabs>
          <w:tab w:val="left" w:pos="1701"/>
        </w:tabs>
        <w:spacing w:line="240" w:lineRule="auto"/>
        <w:rPr>
          <w:ins w:id="433" w:author="Jason Rhee" w:date="2025-04-07T16:56:00Z" w16du:dateUtc="2025-04-07T06:56:00Z"/>
          <w:lang w:val="en-GB"/>
        </w:rPr>
      </w:pPr>
      <w:ins w:id="434" w:author="Jason Rhee" w:date="2025-04-07T16:56:00Z" w16du:dateUtc="2025-04-07T06:56:00Z">
        <w:r w:rsidRPr="00965DB6">
          <w:rPr>
            <w:lang w:val="en-GB"/>
          </w:rPr>
          <w:t>The prefix “1</w:t>
        </w:r>
      </w:ins>
      <w:ins w:id="435" w:author="Jason Rhee" w:date="2025-04-07T16:57:00Z" w16du:dateUtc="2025-04-07T06:57:00Z">
        <w:r>
          <w:rPr>
            <w:rFonts w:eastAsiaTheme="minorEastAsia" w:hint="eastAsia"/>
            <w:lang w:val="en-GB" w:eastAsia="ko-KR"/>
          </w:rPr>
          <w:t>29</w:t>
        </w:r>
      </w:ins>
      <w:ins w:id="436" w:author="Jason Rhee" w:date="2025-04-07T16:56:00Z" w16du:dateUtc="2025-04-07T06:56:00Z">
        <w:r w:rsidRPr="00965DB6">
          <w:rPr>
            <w:lang w:val="en-GB"/>
          </w:rPr>
          <w:t>_” is common to all the S-1</w:t>
        </w:r>
      </w:ins>
      <w:ins w:id="437" w:author="Jason Rhee" w:date="2025-04-07T16:57:00Z" w16du:dateUtc="2025-04-07T06:57:00Z">
        <w:r>
          <w:rPr>
            <w:rFonts w:eastAsiaTheme="minorEastAsia" w:hint="eastAsia"/>
            <w:lang w:val="en-GB" w:eastAsia="ko-KR"/>
          </w:rPr>
          <w:t>29</w:t>
        </w:r>
      </w:ins>
      <w:ins w:id="438" w:author="Jason Rhee" w:date="2025-04-07T16:56:00Z" w16du:dateUtc="2025-04-07T06:56:00Z">
        <w:r w:rsidRPr="00965DB6">
          <w:rPr>
            <w:lang w:val="en-GB"/>
          </w:rPr>
          <w:t xml:space="preserve"> </w:t>
        </w:r>
      </w:ins>
      <w:ins w:id="439" w:author="Jason Rhee" w:date="2025-04-07T16:57:00Z" w16du:dateUtc="2025-04-07T06:57:00Z">
        <w:r>
          <w:rPr>
            <w:rFonts w:eastAsiaTheme="minorEastAsia" w:hint="eastAsia"/>
            <w:lang w:val="en-GB" w:eastAsia="ko-KR"/>
          </w:rPr>
          <w:t xml:space="preserve">specific </w:t>
        </w:r>
      </w:ins>
      <w:ins w:id="440" w:author="Jason Rhee" w:date="2025-04-07T16:56:00Z" w16du:dateUtc="2025-04-07T06:56:00Z">
        <w:r w:rsidRPr="00965DB6">
          <w:rPr>
            <w:lang w:val="en-GB"/>
          </w:rPr>
          <w:t>checks defined in this Specification.</w:t>
        </w:r>
      </w:ins>
    </w:p>
    <w:p w14:paraId="7813CCC5" w14:textId="77777777" w:rsidR="00A60834" w:rsidRPr="00965DB6" w:rsidRDefault="00A60834" w:rsidP="00A60834">
      <w:pPr>
        <w:pStyle w:val="ListParagraph"/>
        <w:numPr>
          <w:ilvl w:val="0"/>
          <w:numId w:val="111"/>
        </w:numPr>
        <w:tabs>
          <w:tab w:val="left" w:pos="1701"/>
        </w:tabs>
        <w:spacing w:line="240" w:lineRule="auto"/>
        <w:rPr>
          <w:ins w:id="441" w:author="Jason Rhee" w:date="2025-04-07T16:56:00Z" w16du:dateUtc="2025-04-07T06:56:00Z"/>
          <w:lang w:val="en-GB"/>
        </w:rPr>
      </w:pPr>
      <w:ins w:id="442" w:author="Jason Rhee" w:date="2025-04-07T16:56:00Z" w16du:dateUtc="2025-04-07T06:56:00Z">
        <w:r w:rsidRPr="00965DB6">
          <w:rPr>
            <w:lang w:val="en-GB"/>
          </w:rPr>
          <w:t>&lt;checkNumber&gt; is a 4-digit number assigned to each check. There is no significance attached to the value of this number.</w:t>
        </w:r>
      </w:ins>
    </w:p>
    <w:p w14:paraId="2AA389DE" w14:textId="77777777" w:rsidR="00A60834" w:rsidRPr="00965DB6" w:rsidRDefault="00A60834" w:rsidP="00A60834">
      <w:pPr>
        <w:pStyle w:val="ListParagraph"/>
        <w:numPr>
          <w:ilvl w:val="0"/>
          <w:numId w:val="111"/>
        </w:numPr>
        <w:tabs>
          <w:tab w:val="left" w:pos="1701"/>
        </w:tabs>
        <w:spacing w:line="240" w:lineRule="auto"/>
        <w:rPr>
          <w:ins w:id="443" w:author="Jason Rhee" w:date="2025-04-07T16:56:00Z" w16du:dateUtc="2025-04-07T06:56:00Z"/>
          <w:lang w:val="en-GB"/>
        </w:rPr>
      </w:pPr>
      <w:ins w:id="444" w:author="Jason Rhee" w:date="2025-04-07T16:56:00Z" w16du:dateUtc="2025-04-07T06:56:00Z">
        <w:r w:rsidRPr="00965DB6">
          <w:rPr>
            <w:lang w:val="en-GB"/>
          </w:rPr>
          <w:t>A modified check will generally retain the same &lt;checkNumber&gt; as their predecessor.</w:t>
        </w:r>
      </w:ins>
    </w:p>
    <w:p w14:paraId="5EECDD7E" w14:textId="77777777" w:rsidR="00A60834" w:rsidRPr="00965DB6" w:rsidRDefault="00A60834" w:rsidP="00A60834">
      <w:pPr>
        <w:pStyle w:val="ListParagraph"/>
        <w:numPr>
          <w:ilvl w:val="0"/>
          <w:numId w:val="111"/>
        </w:numPr>
        <w:tabs>
          <w:tab w:val="left" w:pos="1701"/>
        </w:tabs>
        <w:spacing w:line="240" w:lineRule="auto"/>
        <w:rPr>
          <w:ins w:id="445" w:author="Jason Rhee" w:date="2025-04-07T16:56:00Z" w16du:dateUtc="2025-04-07T06:56:00Z"/>
          <w:lang w:val="en-GB"/>
        </w:rPr>
      </w:pPr>
      <w:ins w:id="446" w:author="Jason Rhee" w:date="2025-04-07T16:56:00Z" w16du:dateUtc="2025-04-07T06:56:00Z">
        <w:r w:rsidRPr="00965DB6">
          <w:rPr>
            <w:lang w:val="en-GB"/>
          </w:rPr>
          <w:t>If a check is deleted, its number is not reused for later different checks, but may be re-introduced if the original check is revived either with or without modification.</w:t>
        </w:r>
      </w:ins>
    </w:p>
    <w:p w14:paraId="3FFA0E6E" w14:textId="77777777" w:rsidR="00A60834" w:rsidRPr="00965DB6" w:rsidRDefault="00A60834" w:rsidP="00A60834">
      <w:pPr>
        <w:pStyle w:val="ListParagraph"/>
        <w:numPr>
          <w:ilvl w:val="0"/>
          <w:numId w:val="111"/>
        </w:numPr>
        <w:tabs>
          <w:tab w:val="left" w:pos="1701"/>
        </w:tabs>
        <w:spacing w:line="240" w:lineRule="auto"/>
        <w:rPr>
          <w:ins w:id="447" w:author="Jason Rhee" w:date="2025-04-07T16:56:00Z" w16du:dateUtc="2025-04-07T06:56:00Z"/>
          <w:lang w:val="en-GB"/>
        </w:rPr>
      </w:pPr>
      <w:ins w:id="448" w:author="Jason Rhee" w:date="2025-04-07T16:56:00Z" w16du:dateUtc="2025-04-07T06:56:00Z">
        <w:r w:rsidRPr="00965DB6">
          <w:rPr>
            <w:lang w:val="en-GB"/>
          </w:rPr>
          <w:t>&lt;optionalAlphaSuffix&gt; is an optional single</w:t>
        </w:r>
        <w:r>
          <w:rPr>
            <w:lang w:val="en-GB"/>
          </w:rPr>
          <w:t xml:space="preserve"> lower case </w:t>
        </w:r>
        <w:r w:rsidRPr="00965DB6">
          <w:rPr>
            <w:lang w:val="en-GB"/>
          </w:rPr>
          <w:t xml:space="preserve">alphabetic </w:t>
        </w:r>
        <w:r>
          <w:rPr>
            <w:lang w:val="en-GB"/>
          </w:rPr>
          <w:t xml:space="preserve">letter </w:t>
        </w:r>
        <w:r w:rsidRPr="00965DB6">
          <w:rPr>
            <w:lang w:val="en-GB"/>
          </w:rPr>
          <w:t>suffix in the range a-z. It is used only when a check is split into two or more checks.</w:t>
        </w:r>
      </w:ins>
    </w:p>
    <w:p w14:paraId="2B5E785C" w14:textId="13CA7279" w:rsidR="00A60834" w:rsidRPr="00A60834" w:rsidRDefault="00A60834">
      <w:pPr>
        <w:rPr>
          <w:rFonts w:eastAsiaTheme="minorEastAsia"/>
          <w:lang w:val="en-GB" w:eastAsia="ko-KR"/>
          <w:rPrChange w:id="449" w:author="Jason Rhee" w:date="2025-04-07T16:56:00Z" w16du:dateUtc="2025-04-07T06:56:00Z">
            <w:rPr>
              <w:lang w:val="en-GB"/>
            </w:rPr>
          </w:rPrChange>
        </w:rPr>
        <w:pPrChange w:id="450" w:author="Jason Rhee" w:date="2025-04-07T16:56:00Z" w16du:dateUtc="2025-04-07T06:56:00Z">
          <w:pPr>
            <w:tabs>
              <w:tab w:val="left" w:pos="1701"/>
            </w:tabs>
            <w:spacing w:line="240" w:lineRule="auto"/>
          </w:pPr>
        </w:pPrChange>
      </w:pPr>
      <w:ins w:id="451" w:author="Jason Rhee" w:date="2025-04-07T16:56:00Z" w16du:dateUtc="2025-04-07T06:56:00Z">
        <w:r>
          <w:rPr>
            <w:lang w:val="en-GB"/>
          </w:rPr>
          <w:t>EXAMPLES: 1</w:t>
        </w:r>
      </w:ins>
      <w:ins w:id="452" w:author="Jason Rhee" w:date="2025-04-07T16:57:00Z" w16du:dateUtc="2025-04-07T06:57:00Z">
        <w:r>
          <w:rPr>
            <w:rFonts w:eastAsiaTheme="minorEastAsia" w:hint="eastAsia"/>
            <w:lang w:val="en-GB" w:eastAsia="ko-KR"/>
          </w:rPr>
          <w:t>29</w:t>
        </w:r>
      </w:ins>
      <w:ins w:id="453" w:author="Jason Rhee" w:date="2025-04-07T16:56:00Z" w16du:dateUtc="2025-04-07T06:56:00Z">
        <w:r>
          <w:rPr>
            <w:lang w:val="en-GB"/>
          </w:rPr>
          <w:t>_1002, 1</w:t>
        </w:r>
      </w:ins>
      <w:ins w:id="454" w:author="Jason Rhee" w:date="2025-04-07T16:57:00Z" w16du:dateUtc="2025-04-07T06:57:00Z">
        <w:r>
          <w:rPr>
            <w:rFonts w:eastAsiaTheme="minorEastAsia" w:hint="eastAsia"/>
            <w:lang w:val="en-GB" w:eastAsia="ko-KR"/>
          </w:rPr>
          <w:t>29</w:t>
        </w:r>
      </w:ins>
      <w:ins w:id="455" w:author="Jason Rhee" w:date="2025-04-07T16:56:00Z" w16du:dateUtc="2025-04-07T06:56:00Z">
        <w:r>
          <w:rPr>
            <w:lang w:val="en-GB"/>
          </w:rPr>
          <w:t>_2036a, 1</w:t>
        </w:r>
      </w:ins>
      <w:ins w:id="456" w:author="Jason Rhee" w:date="2025-04-07T16:57:00Z" w16du:dateUtc="2025-04-07T06:57:00Z">
        <w:r>
          <w:rPr>
            <w:rFonts w:eastAsiaTheme="minorEastAsia" w:hint="eastAsia"/>
            <w:lang w:val="en-GB" w:eastAsia="ko-KR"/>
          </w:rPr>
          <w:t>29</w:t>
        </w:r>
      </w:ins>
      <w:ins w:id="457" w:author="Jason Rhee" w:date="2025-04-07T16:56:00Z" w16du:dateUtc="2025-04-07T06:56:00Z">
        <w:r>
          <w:rPr>
            <w:lang w:val="en-GB"/>
          </w:rPr>
          <w:t>_2036b.</w:t>
        </w:r>
      </w:ins>
      <w:commentRangeEnd w:id="429"/>
      <w:ins w:id="458" w:author="Jason Rhee" w:date="2025-04-07T16:58:00Z" w16du:dateUtc="2025-04-07T06:58:00Z">
        <w:r w:rsidR="00144205">
          <w:rPr>
            <w:rStyle w:val="CommentReference"/>
          </w:rPr>
          <w:commentReference w:id="429"/>
        </w:r>
      </w:ins>
    </w:p>
    <w:p w14:paraId="0BFAC6DF" w14:textId="574A1709" w:rsidR="00F1226C" w:rsidDel="0002511C" w:rsidRDefault="00D76F20" w:rsidP="00D76F20">
      <w:pPr>
        <w:tabs>
          <w:tab w:val="left" w:pos="1701"/>
        </w:tabs>
        <w:spacing w:line="240" w:lineRule="auto"/>
        <w:rPr>
          <w:del w:id="459" w:author="Jason Rhee" w:date="2025-04-07T16:58:00Z" w16du:dateUtc="2025-04-07T06:58:00Z"/>
          <w:lang w:val="en-GB"/>
        </w:rPr>
      </w:pPr>
      <w:del w:id="460" w:author="Jason Rhee" w:date="2025-04-07T16:58:00Z" w16du:dateUtc="2025-04-07T06:58:00Z">
        <w:r w:rsidRPr="00804E6C" w:rsidDel="0002511C">
          <w:rPr>
            <w:highlight w:val="yellow"/>
            <w:lang w:val="en-GB"/>
            <w:rPrChange w:id="461" w:author="Jason Rhee" w:date="2025-04-01T12:04:00Z" w16du:dateUtc="2025-04-01T01:04:00Z">
              <w:rPr>
                <w:lang w:val="en-GB"/>
              </w:rPr>
            </w:rPrChange>
          </w:rPr>
          <w:lastRenderedPageBreak/>
          <w:delText>[Describe numbering scheme and organization. To do</w:delText>
        </w:r>
        <w:r w:rsidR="0066513D" w:rsidRPr="00804E6C" w:rsidDel="0002511C">
          <w:rPr>
            <w:highlight w:val="yellow"/>
            <w:lang w:val="en-GB"/>
            <w:rPrChange w:id="462" w:author="Jason Rhee" w:date="2025-04-01T12:04:00Z" w16du:dateUtc="2025-04-01T01:04:00Z">
              <w:rPr>
                <w:lang w:val="en-GB"/>
              </w:rPr>
            </w:rPrChange>
          </w:rPr>
          <w:delText>,</w:delText>
        </w:r>
        <w:r w:rsidRPr="00804E6C" w:rsidDel="0002511C">
          <w:rPr>
            <w:highlight w:val="yellow"/>
            <w:lang w:val="en-GB"/>
            <w:rPrChange w:id="463" w:author="Jason Rhee" w:date="2025-04-01T12:04:00Z" w16du:dateUtc="2025-04-01T01:04:00Z">
              <w:rPr>
                <w:lang w:val="en-GB"/>
              </w:rPr>
            </w:rPrChange>
          </w:rPr>
          <w:delText xml:space="preserve"> </w:delText>
        </w:r>
        <w:r w:rsidR="0066513D" w:rsidRPr="00804E6C" w:rsidDel="0002511C">
          <w:rPr>
            <w:highlight w:val="yellow"/>
            <w:lang w:val="en-GB"/>
            <w:rPrChange w:id="464" w:author="Jason Rhee" w:date="2025-04-01T12:04:00Z" w16du:dateUtc="2025-04-01T01:04:00Z">
              <w:rPr>
                <w:lang w:val="en-GB"/>
              </w:rPr>
            </w:rPrChange>
          </w:rPr>
          <w:delText>by</w:delText>
        </w:r>
        <w:r w:rsidRPr="00804E6C" w:rsidDel="0002511C">
          <w:rPr>
            <w:highlight w:val="yellow"/>
            <w:lang w:val="en-GB"/>
            <w:rPrChange w:id="465" w:author="Jason Rhee" w:date="2025-04-01T12:04:00Z" w16du:dateUtc="2025-04-01T01:04:00Z">
              <w:rPr>
                <w:lang w:val="en-GB"/>
              </w:rPr>
            </w:rPrChange>
          </w:rPr>
          <w:delText xml:space="preserve"> P</w:delText>
        </w:r>
        <w:r w:rsidR="008739B6" w:rsidRPr="00804E6C" w:rsidDel="0002511C">
          <w:rPr>
            <w:highlight w:val="yellow"/>
            <w:lang w:val="en-GB"/>
            <w:rPrChange w:id="466" w:author="Jason Rhee" w:date="2025-04-01T12:04:00Z" w16du:dateUtc="2025-04-01T01:04:00Z">
              <w:rPr>
                <w:lang w:val="en-GB"/>
              </w:rPr>
            </w:rPrChange>
          </w:rPr>
          <w:delText>roject Team</w:delText>
        </w:r>
        <w:r w:rsidRPr="00804E6C" w:rsidDel="0002511C">
          <w:rPr>
            <w:highlight w:val="yellow"/>
            <w:lang w:val="en-GB"/>
            <w:rPrChange w:id="467" w:author="Jason Rhee" w:date="2025-04-01T12:04:00Z" w16du:dateUtc="2025-04-01T01:04:00Z">
              <w:rPr>
                <w:lang w:val="en-GB"/>
              </w:rPr>
            </w:rPrChange>
          </w:rPr>
          <w:delText>]</w:delText>
        </w:r>
        <w:bookmarkStart w:id="468" w:name="_Toc195024725"/>
        <w:bookmarkEnd w:id="468"/>
      </w:del>
    </w:p>
    <w:p w14:paraId="462AB0AA" w14:textId="77777777" w:rsidR="004A1094" w:rsidRPr="004A1094" w:rsidRDefault="004A1094" w:rsidP="00F2138B">
      <w:pPr>
        <w:pStyle w:val="Heading1"/>
        <w:rPr>
          <w:lang w:val="en-GB"/>
        </w:rPr>
      </w:pPr>
      <w:bookmarkStart w:id="469" w:name="_Toc179220192"/>
      <w:bookmarkStart w:id="470" w:name="_Toc195024726"/>
      <w:bookmarkStart w:id="471" w:name="_Toc195024878"/>
      <w:commentRangeStart w:id="472"/>
      <w:r w:rsidRPr="004A1094">
        <w:rPr>
          <w:lang w:val="en-GB"/>
        </w:rPr>
        <w:t>Other Applicable Checks</w:t>
      </w:r>
      <w:bookmarkEnd w:id="469"/>
      <w:commentRangeEnd w:id="472"/>
      <w:r w:rsidR="00141425">
        <w:rPr>
          <w:rStyle w:val="CommentReference"/>
          <w:b w:val="0"/>
          <w:bCs w:val="0"/>
        </w:rPr>
        <w:commentReference w:id="472"/>
      </w:r>
      <w:bookmarkEnd w:id="470"/>
      <w:bookmarkEnd w:id="471"/>
    </w:p>
    <w:p w14:paraId="6EC851AE" w14:textId="77777777" w:rsidR="004A1094" w:rsidRPr="004A1094" w:rsidRDefault="004A1094" w:rsidP="00F2138B">
      <w:pPr>
        <w:pStyle w:val="Heading2"/>
        <w:rPr>
          <w:lang w:val="en-GB"/>
        </w:rPr>
      </w:pPr>
      <w:bookmarkStart w:id="473" w:name="_Toc179220193"/>
      <w:bookmarkStart w:id="474" w:name="_Toc195024727"/>
      <w:bookmarkStart w:id="475" w:name="_Toc195024879"/>
      <w:r w:rsidRPr="004A1094">
        <w:rPr>
          <w:lang w:val="en-GB"/>
        </w:rPr>
        <w:t>Generic S-100 checks</w:t>
      </w:r>
      <w:bookmarkEnd w:id="473"/>
      <w:bookmarkEnd w:id="474"/>
      <w:bookmarkEnd w:id="475"/>
    </w:p>
    <w:p w14:paraId="15F27DF2" w14:textId="7AA26EBE" w:rsidR="004A1094" w:rsidRPr="004A1094" w:rsidRDefault="004A1094" w:rsidP="004A1094">
      <w:pPr>
        <w:tabs>
          <w:tab w:val="left" w:pos="1701"/>
        </w:tabs>
        <w:spacing w:line="240" w:lineRule="auto"/>
        <w:rPr>
          <w:lang w:val="en-GB"/>
        </w:rPr>
      </w:pPr>
      <w:r w:rsidRPr="004A1094">
        <w:rPr>
          <w:lang w:val="en-GB"/>
        </w:rPr>
        <w:t>S-1</w:t>
      </w:r>
      <w:r w:rsidR="00C53F21">
        <w:rPr>
          <w:lang w:val="en-GB"/>
        </w:rPr>
        <w:t>29</w:t>
      </w:r>
      <w:r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748"/>
        <w:gridCol w:w="1869"/>
        <w:gridCol w:w="2384"/>
        <w:gridCol w:w="3015"/>
      </w:tblGrid>
      <w:tr w:rsidR="00C53F21" w:rsidRPr="004A1094" w14:paraId="2F49BDF7" w14:textId="77777777" w:rsidTr="00141425">
        <w:trPr>
          <w:tblHeader/>
        </w:trPr>
        <w:tc>
          <w:tcPr>
            <w:tcW w:w="1049"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008"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476"/>
            <w:r w:rsidRPr="004A1094">
              <w:rPr>
                <w:b/>
                <w:bCs/>
                <w:lang w:val="en-GB"/>
              </w:rPr>
              <w:t>Checks</w:t>
            </w:r>
            <w:commentRangeEnd w:id="476"/>
            <w:r w:rsidRPr="004A1094">
              <w:commentReference w:id="476"/>
            </w:r>
          </w:p>
        </w:tc>
        <w:tc>
          <w:tcPr>
            <w:tcW w:w="1191"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2"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141425">
        <w:tc>
          <w:tcPr>
            <w:tcW w:w="1049"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008" w:type="pct"/>
          </w:tcPr>
          <w:p w14:paraId="749C81D1" w14:textId="414E758F" w:rsidR="004A1094" w:rsidRPr="004A1094" w:rsidRDefault="00141425" w:rsidP="00DA5883">
            <w:pPr>
              <w:tabs>
                <w:tab w:val="left" w:pos="1701"/>
              </w:tabs>
              <w:spacing w:after="60" w:line="240" w:lineRule="auto"/>
              <w:rPr>
                <w:lang w:val="en-GB"/>
              </w:rPr>
            </w:pPr>
            <w:r>
              <w:rPr>
                <w:lang w:val="en-GB"/>
              </w:rPr>
              <w:t>N/A</w:t>
            </w:r>
          </w:p>
        </w:tc>
        <w:tc>
          <w:tcPr>
            <w:tcW w:w="1191"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141425">
        <w:tc>
          <w:tcPr>
            <w:tcW w:w="1049"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008" w:type="pct"/>
          </w:tcPr>
          <w:p w14:paraId="5D7DF52A" w14:textId="0D223F2E" w:rsidR="004A1094" w:rsidRPr="004A1094" w:rsidRDefault="00141425" w:rsidP="00DA5883">
            <w:pPr>
              <w:tabs>
                <w:tab w:val="left" w:pos="1701"/>
              </w:tabs>
              <w:spacing w:after="60" w:line="240" w:lineRule="auto"/>
              <w:rPr>
                <w:lang w:val="en-GB"/>
              </w:rPr>
            </w:pPr>
            <w:r>
              <w:rPr>
                <w:lang w:val="en-GB"/>
              </w:rPr>
              <w:t>N/A</w:t>
            </w:r>
          </w:p>
        </w:tc>
        <w:tc>
          <w:tcPr>
            <w:tcW w:w="1191"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141425">
        <w:tc>
          <w:tcPr>
            <w:tcW w:w="1049"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008" w:type="pct"/>
          </w:tcPr>
          <w:p w14:paraId="1CC170E7" w14:textId="490A81AB" w:rsidR="004A1094" w:rsidRPr="004A1094" w:rsidRDefault="004A1094" w:rsidP="00DA5883">
            <w:pPr>
              <w:tabs>
                <w:tab w:val="left" w:pos="1701"/>
              </w:tabs>
              <w:spacing w:after="60" w:line="240" w:lineRule="auto"/>
              <w:rPr>
                <w:lang w:val="en-GB"/>
              </w:rPr>
            </w:pPr>
            <w:r w:rsidRPr="004A1094">
              <w:rPr>
                <w:lang w:val="en-GB"/>
              </w:rPr>
              <w:t>All</w:t>
            </w:r>
            <w:r w:rsidR="00141425">
              <w:rPr>
                <w:lang w:val="en-GB"/>
              </w:rPr>
              <w:t xml:space="preserve"> Collection A checks</w:t>
            </w:r>
          </w:p>
        </w:tc>
        <w:tc>
          <w:tcPr>
            <w:tcW w:w="1191"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2"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141425">
        <w:tc>
          <w:tcPr>
            <w:tcW w:w="1049"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008" w:type="pct"/>
          </w:tcPr>
          <w:p w14:paraId="6CDF2F56" w14:textId="54FBCE2C" w:rsidR="004A1094" w:rsidRPr="004A1094" w:rsidRDefault="00141425" w:rsidP="00DA5883">
            <w:pPr>
              <w:tabs>
                <w:tab w:val="left" w:pos="1701"/>
              </w:tabs>
              <w:spacing w:after="60" w:line="240" w:lineRule="auto"/>
              <w:rPr>
                <w:lang w:val="en-GB"/>
              </w:rPr>
            </w:pPr>
            <w:r>
              <w:rPr>
                <w:lang w:val="en-GB"/>
              </w:rPr>
              <w:t>N/A</w:t>
            </w:r>
          </w:p>
        </w:tc>
        <w:tc>
          <w:tcPr>
            <w:tcW w:w="1191"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141425">
        <w:tc>
          <w:tcPr>
            <w:tcW w:w="1049"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1008" w:type="pct"/>
          </w:tcPr>
          <w:p w14:paraId="7832C865" w14:textId="3869E920" w:rsidR="004A1094" w:rsidRPr="004A1094" w:rsidRDefault="004A1094" w:rsidP="00630119">
            <w:pPr>
              <w:tabs>
                <w:tab w:val="left" w:pos="1701"/>
              </w:tabs>
              <w:spacing w:after="60" w:line="240" w:lineRule="auto"/>
              <w:jc w:val="left"/>
              <w:rPr>
                <w:lang w:val="en-GB"/>
              </w:rPr>
            </w:pPr>
            <w:commentRangeStart w:id="477"/>
            <w:r w:rsidRPr="004A1094">
              <w:rPr>
                <w:lang w:val="en-GB"/>
              </w:rPr>
              <w:t>S100_Dev0069</w:t>
            </w:r>
            <w:commentRangeEnd w:id="477"/>
            <w:r w:rsidR="00FF214A">
              <w:rPr>
                <w:rStyle w:val="CommentReference"/>
              </w:rPr>
              <w:commentReference w:id="477"/>
            </w:r>
            <w:r w:rsidR="00141425">
              <w:rPr>
                <w:lang w:val="en-GB"/>
              </w:rPr>
              <w:t xml:space="preserve"> </w:t>
            </w:r>
            <w:r w:rsidR="00141425" w:rsidRPr="00141425">
              <w:rPr>
                <w:lang w:val="en-GB"/>
              </w:rPr>
              <w:t>(not applied to datasets or exchange sets</w:t>
            </w:r>
          </w:p>
        </w:tc>
        <w:tc>
          <w:tcPr>
            <w:tcW w:w="1191"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141425">
        <w:tc>
          <w:tcPr>
            <w:tcW w:w="1049" w:type="pct"/>
            <w:vMerge/>
          </w:tcPr>
          <w:p w14:paraId="016FCE83" w14:textId="77777777" w:rsidR="004A1094" w:rsidRPr="004A1094" w:rsidRDefault="004A1094" w:rsidP="00DA5883">
            <w:pPr>
              <w:tabs>
                <w:tab w:val="left" w:pos="1701"/>
              </w:tabs>
              <w:spacing w:after="60" w:line="240" w:lineRule="auto"/>
              <w:rPr>
                <w:lang w:val="en-GB"/>
              </w:rPr>
            </w:pPr>
          </w:p>
        </w:tc>
        <w:tc>
          <w:tcPr>
            <w:tcW w:w="1008" w:type="pct"/>
          </w:tcPr>
          <w:p w14:paraId="3952260C" w14:textId="77777777" w:rsidR="004A1094" w:rsidRPr="004A1094" w:rsidRDefault="004A1094" w:rsidP="00DA5883">
            <w:pPr>
              <w:tabs>
                <w:tab w:val="left" w:pos="1701"/>
              </w:tabs>
              <w:spacing w:after="60" w:line="240" w:lineRule="auto"/>
              <w:rPr>
                <w:lang w:val="en-GB"/>
              </w:rPr>
            </w:pPr>
            <w:commentRangeStart w:id="478"/>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09501843" w14:textId="77777777" w:rsidR="000D1250" w:rsidRPr="000D1250" w:rsidRDefault="000D1250" w:rsidP="000D1250">
            <w:pPr>
              <w:tabs>
                <w:tab w:val="left" w:pos="1701"/>
              </w:tabs>
              <w:spacing w:after="60" w:line="240" w:lineRule="auto"/>
              <w:rPr>
                <w:lang w:val="en-GB"/>
              </w:rPr>
            </w:pPr>
            <w:r w:rsidRPr="000D1250">
              <w:rPr>
                <w:lang w:val="en-GB"/>
              </w:rPr>
              <w:t>S100_Dev0167</w:t>
            </w:r>
          </w:p>
          <w:p w14:paraId="60BF6B2D" w14:textId="77777777" w:rsidR="000D1250" w:rsidRPr="000D1250" w:rsidRDefault="000D1250" w:rsidP="000D1250">
            <w:pPr>
              <w:tabs>
                <w:tab w:val="left" w:pos="1701"/>
              </w:tabs>
              <w:spacing w:after="60" w:line="240" w:lineRule="auto"/>
              <w:rPr>
                <w:lang w:val="en-GB"/>
              </w:rPr>
            </w:pPr>
            <w:r w:rsidRPr="000D1250">
              <w:rPr>
                <w:lang w:val="en-GB"/>
              </w:rPr>
              <w:t>S100_Dev0168</w:t>
            </w:r>
          </w:p>
          <w:p w14:paraId="2A7F76F7" w14:textId="77777777" w:rsidR="000D1250" w:rsidRPr="000D1250" w:rsidRDefault="000D1250" w:rsidP="000D1250">
            <w:pPr>
              <w:tabs>
                <w:tab w:val="left" w:pos="1701"/>
              </w:tabs>
              <w:spacing w:after="60" w:line="240" w:lineRule="auto"/>
              <w:rPr>
                <w:lang w:val="en-GB"/>
              </w:rPr>
            </w:pPr>
            <w:r w:rsidRPr="000D1250">
              <w:rPr>
                <w:lang w:val="en-GB"/>
              </w:rPr>
              <w:t>S100_Dev0169</w:t>
            </w:r>
          </w:p>
          <w:p w14:paraId="77039E7F" w14:textId="77777777" w:rsidR="000D1250" w:rsidRPr="000D1250" w:rsidRDefault="000D1250" w:rsidP="000D1250">
            <w:pPr>
              <w:tabs>
                <w:tab w:val="left" w:pos="1701"/>
              </w:tabs>
              <w:spacing w:after="60" w:line="240" w:lineRule="auto"/>
              <w:rPr>
                <w:lang w:val="en-GB"/>
              </w:rPr>
            </w:pPr>
            <w:r w:rsidRPr="000D1250">
              <w:rPr>
                <w:lang w:val="en-GB"/>
              </w:rPr>
              <w:t>S100_Dev0170</w:t>
            </w:r>
          </w:p>
          <w:p w14:paraId="2A5A3A21" w14:textId="60E453E3" w:rsidR="000D1250" w:rsidRPr="004A1094" w:rsidRDefault="000D1250" w:rsidP="000D1250">
            <w:pPr>
              <w:tabs>
                <w:tab w:val="left" w:pos="1701"/>
              </w:tabs>
              <w:spacing w:after="60" w:line="240" w:lineRule="auto"/>
              <w:rPr>
                <w:lang w:val="en-GB"/>
              </w:rPr>
            </w:pPr>
            <w:r w:rsidRPr="000D1250">
              <w:rPr>
                <w:lang w:val="en-GB"/>
              </w:rPr>
              <w:t>S100_Dev0171</w:t>
            </w:r>
            <w:commentRangeEnd w:id="478"/>
            <w:r w:rsidR="00FF214A">
              <w:rPr>
                <w:rStyle w:val="CommentReference"/>
              </w:rPr>
              <w:commentReference w:id="478"/>
            </w:r>
          </w:p>
        </w:tc>
        <w:tc>
          <w:tcPr>
            <w:tcW w:w="1191"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335E7A04" w14:textId="77777777" w:rsidR="004A1094" w:rsidRPr="004A1094" w:rsidRDefault="004A1094" w:rsidP="00DA5883">
            <w:pPr>
              <w:tabs>
                <w:tab w:val="left" w:pos="1701"/>
              </w:tabs>
              <w:spacing w:after="60" w:line="240" w:lineRule="auto"/>
              <w:rPr>
                <w:lang w:val="en-GB"/>
              </w:rPr>
            </w:pPr>
          </w:p>
        </w:tc>
      </w:tr>
      <w:tr w:rsidR="00C53F21" w:rsidRPr="004A1094" w14:paraId="13C74AC9" w14:textId="77777777" w:rsidTr="00141425">
        <w:tc>
          <w:tcPr>
            <w:tcW w:w="1049"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1008" w:type="pct"/>
          </w:tcPr>
          <w:p w14:paraId="170E6C4B" w14:textId="5ECFD4E8" w:rsidR="004A1094" w:rsidRPr="004A1094" w:rsidRDefault="00141425" w:rsidP="00DA5883">
            <w:pPr>
              <w:tabs>
                <w:tab w:val="left" w:pos="1701"/>
              </w:tabs>
              <w:spacing w:after="60" w:line="240" w:lineRule="auto"/>
              <w:rPr>
                <w:lang w:val="en-GB"/>
              </w:rPr>
            </w:pPr>
            <w:r w:rsidRPr="00141425">
              <w:rPr>
                <w:lang w:val="en-GB"/>
              </w:rPr>
              <w:t>Only checks in Collection A, if any</w:t>
            </w:r>
          </w:p>
        </w:tc>
        <w:tc>
          <w:tcPr>
            <w:tcW w:w="1191"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141425">
        <w:tc>
          <w:tcPr>
            <w:tcW w:w="1049"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1008" w:type="pct"/>
          </w:tcPr>
          <w:p w14:paraId="34095CE8" w14:textId="76642550" w:rsidR="004A1094" w:rsidRPr="004A1094" w:rsidRDefault="004A1094" w:rsidP="00DA5883">
            <w:pPr>
              <w:tabs>
                <w:tab w:val="left" w:pos="1701"/>
              </w:tabs>
              <w:spacing w:after="60" w:line="240" w:lineRule="auto"/>
              <w:rPr>
                <w:lang w:val="en-GB"/>
              </w:rPr>
            </w:pPr>
            <w:r w:rsidRPr="004A1094">
              <w:rPr>
                <w:lang w:val="en-GB"/>
              </w:rPr>
              <w:t xml:space="preserve">All checks </w:t>
            </w:r>
            <w:r w:rsidR="00141425">
              <w:rPr>
                <w:lang w:val="en-GB"/>
              </w:rPr>
              <w:t xml:space="preserve">in Collection A </w:t>
            </w:r>
            <w:r w:rsidRPr="004A1094">
              <w:rPr>
                <w:lang w:val="en-GB"/>
              </w:rPr>
              <w:t>except those for arc, circle, and spline primitives or Level 3b geometry</w:t>
            </w:r>
          </w:p>
        </w:tc>
        <w:tc>
          <w:tcPr>
            <w:tcW w:w="1191" w:type="pct"/>
          </w:tcPr>
          <w:p w14:paraId="663DECD2"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70B32B7F" w14:textId="25A9D7C9"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uses Level 3a geometry.</w:t>
            </w:r>
          </w:p>
          <w:p w14:paraId="2498A6F7" w14:textId="7FC7FAFB"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does not use arc, spline, and circle spatial primitives</w:t>
            </w:r>
          </w:p>
        </w:tc>
      </w:tr>
      <w:tr w:rsidR="00C53F21" w:rsidRPr="004A1094" w14:paraId="3449D4C9" w14:textId="77777777" w:rsidTr="00141425">
        <w:tc>
          <w:tcPr>
            <w:tcW w:w="1049"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1008" w:type="pct"/>
          </w:tcPr>
          <w:p w14:paraId="1CA8BB12" w14:textId="77777777" w:rsidR="004A1094" w:rsidRPr="004A1094" w:rsidRDefault="004A1094" w:rsidP="00DA5883">
            <w:pPr>
              <w:tabs>
                <w:tab w:val="left" w:pos="1701"/>
              </w:tabs>
              <w:spacing w:after="60" w:line="240" w:lineRule="auto"/>
              <w:rPr>
                <w:lang w:val="en-GB"/>
              </w:rPr>
            </w:pPr>
            <w:r w:rsidRPr="004A1094">
              <w:rPr>
                <w:lang w:val="en-GB"/>
              </w:rPr>
              <w:t>None</w:t>
            </w:r>
          </w:p>
        </w:tc>
        <w:tc>
          <w:tcPr>
            <w:tcW w:w="1191" w:type="pct"/>
          </w:tcPr>
          <w:p w14:paraId="101D594A" w14:textId="77777777" w:rsidR="004A1094" w:rsidRPr="004A1094" w:rsidRDefault="004A1094" w:rsidP="00DA5883">
            <w:pPr>
              <w:tabs>
                <w:tab w:val="left" w:pos="1701"/>
              </w:tabs>
              <w:spacing w:after="60" w:line="240" w:lineRule="auto"/>
              <w:rPr>
                <w:lang w:val="en-GB"/>
              </w:rPr>
            </w:pPr>
            <w:r w:rsidRPr="004A1094">
              <w:rPr>
                <w:lang w:val="en-GB"/>
              </w:rPr>
              <w:t>N/A</w:t>
            </w:r>
          </w:p>
        </w:tc>
        <w:tc>
          <w:tcPr>
            <w:tcW w:w="1752" w:type="pct"/>
          </w:tcPr>
          <w:p w14:paraId="50F724C1" w14:textId="503DBB51" w:rsidR="004A1094" w:rsidRPr="004A1094" w:rsidRDefault="004A1094" w:rsidP="00DA5883">
            <w:pPr>
              <w:tabs>
                <w:tab w:val="left" w:pos="1701"/>
              </w:tabs>
              <w:spacing w:after="60" w:line="240" w:lineRule="auto"/>
              <w:rPr>
                <w:lang w:val="en-GB"/>
              </w:rPr>
            </w:pPr>
            <w:r w:rsidRPr="004A1094">
              <w:rPr>
                <w:lang w:val="en-GB"/>
              </w:rPr>
              <w:t>Part 8 does not apply to S-1</w:t>
            </w:r>
            <w:r w:rsidR="00ED6F4D">
              <w:rPr>
                <w:lang w:val="en-GB"/>
              </w:rPr>
              <w:t>29</w:t>
            </w:r>
          </w:p>
        </w:tc>
      </w:tr>
      <w:tr w:rsidR="00C53F21" w:rsidRPr="004A1094" w14:paraId="1611E35B" w14:textId="77777777" w:rsidTr="00141425">
        <w:tc>
          <w:tcPr>
            <w:tcW w:w="1049"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1008" w:type="pct"/>
          </w:tcPr>
          <w:p w14:paraId="11CB4700" w14:textId="5EF8FC84" w:rsidR="004A1094" w:rsidRPr="004A1094" w:rsidRDefault="00141425" w:rsidP="00DA5883">
            <w:pPr>
              <w:tabs>
                <w:tab w:val="left" w:pos="1701"/>
              </w:tabs>
              <w:spacing w:after="60" w:line="240" w:lineRule="auto"/>
              <w:rPr>
                <w:lang w:val="en-GB"/>
              </w:rPr>
            </w:pPr>
            <w:r>
              <w:rPr>
                <w:lang w:val="en-GB"/>
              </w:rPr>
              <w:t>N/A</w:t>
            </w:r>
          </w:p>
        </w:tc>
        <w:tc>
          <w:tcPr>
            <w:tcW w:w="1191" w:type="pct"/>
          </w:tcPr>
          <w:p w14:paraId="3E6F7F60" w14:textId="54BB4755" w:rsidR="004A1094" w:rsidRPr="004A1094" w:rsidRDefault="004A1094" w:rsidP="00DA5883">
            <w:pPr>
              <w:tabs>
                <w:tab w:val="left" w:pos="1701"/>
              </w:tabs>
              <w:spacing w:after="60" w:line="240" w:lineRule="auto"/>
              <w:rPr>
                <w:lang w:val="en-GB"/>
              </w:rPr>
            </w:pPr>
            <w:r w:rsidRPr="004A1094">
              <w:rPr>
                <w:lang w:val="en-GB"/>
              </w:rPr>
              <w:t xml:space="preserve">Product </w:t>
            </w:r>
            <w:del w:id="479" w:author="Jason Rhee" w:date="2025-04-08T17:21:00Z" w16du:dateUtc="2025-04-08T07:21:00Z">
              <w:r w:rsidRPr="004A1094" w:rsidDel="00FB36E5">
                <w:rPr>
                  <w:lang w:val="en-GB"/>
                </w:rPr>
                <w:delText>Specitication</w:delText>
              </w:r>
            </w:del>
            <w:ins w:id="480" w:author="Jason Rhee" w:date="2025-04-08T17:21:00Z" w16du:dateUtc="2025-04-08T07:21:00Z">
              <w:r w:rsidR="00FB36E5" w:rsidRPr="004A1094">
                <w:rPr>
                  <w:lang w:val="en-GB"/>
                </w:rPr>
                <w:t>Speci</w:t>
              </w:r>
              <w:r w:rsidR="00FB36E5">
                <w:rPr>
                  <w:lang w:val="en-GB"/>
                </w:rPr>
                <w:t>f</w:t>
              </w:r>
              <w:r w:rsidR="00FB36E5" w:rsidRPr="004A1094">
                <w:rPr>
                  <w:lang w:val="en-GB"/>
                </w:rPr>
                <w:t>ication</w:t>
              </w:r>
            </w:ins>
          </w:p>
        </w:tc>
        <w:tc>
          <w:tcPr>
            <w:tcW w:w="1752"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141425">
        <w:tc>
          <w:tcPr>
            <w:tcW w:w="1049"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1008"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1"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2" w:type="pct"/>
          </w:tcPr>
          <w:p w14:paraId="0DD48404" w14:textId="120E0BF4" w:rsidR="004A1094" w:rsidRPr="004A1094" w:rsidRDefault="00C53F21" w:rsidP="00DA5883">
            <w:pPr>
              <w:tabs>
                <w:tab w:val="left" w:pos="1701"/>
              </w:tabs>
              <w:spacing w:after="60" w:line="240" w:lineRule="auto"/>
              <w:rPr>
                <w:lang w:val="en-GB"/>
              </w:rPr>
            </w:pPr>
            <w:r>
              <w:rPr>
                <w:lang w:val="en-GB"/>
              </w:rPr>
              <w:t>S-129 does not use the ISO 8211 format</w:t>
            </w:r>
          </w:p>
        </w:tc>
      </w:tr>
      <w:tr w:rsidR="00C53F21" w:rsidRPr="004A1094" w14:paraId="2E3D32F2" w14:textId="77777777" w:rsidTr="00141425">
        <w:tc>
          <w:tcPr>
            <w:tcW w:w="1049" w:type="pct"/>
          </w:tcPr>
          <w:p w14:paraId="27A504BA" w14:textId="6D37FF2C" w:rsidR="004A1094" w:rsidRPr="004A1094" w:rsidRDefault="004A1094" w:rsidP="00DA5883">
            <w:pPr>
              <w:tabs>
                <w:tab w:val="left" w:pos="1701"/>
              </w:tabs>
              <w:spacing w:after="60" w:line="240" w:lineRule="auto"/>
              <w:rPr>
                <w:lang w:val="en-GB"/>
              </w:rPr>
            </w:pPr>
            <w:r w:rsidRPr="004A1094">
              <w:rPr>
                <w:lang w:val="en-GB"/>
              </w:rPr>
              <w:t>Part 10b</w:t>
            </w:r>
          </w:p>
        </w:tc>
        <w:tc>
          <w:tcPr>
            <w:tcW w:w="1008" w:type="pct"/>
          </w:tcPr>
          <w:p w14:paraId="00B31BF5" w14:textId="32B322B0" w:rsidR="004A1094" w:rsidRPr="004A1094" w:rsidRDefault="00141425" w:rsidP="00DA5883">
            <w:pPr>
              <w:tabs>
                <w:tab w:val="left" w:pos="1701"/>
              </w:tabs>
              <w:spacing w:after="60" w:line="240" w:lineRule="auto"/>
              <w:rPr>
                <w:lang w:val="en-GB"/>
              </w:rPr>
            </w:pPr>
            <w:r w:rsidRPr="00141425">
              <w:rPr>
                <w:lang w:val="en-GB"/>
              </w:rPr>
              <w:t>All checks in Collection A</w:t>
            </w:r>
          </w:p>
        </w:tc>
        <w:tc>
          <w:tcPr>
            <w:tcW w:w="1191" w:type="pct"/>
          </w:tcPr>
          <w:p w14:paraId="724424F2" w14:textId="0F7C01CF" w:rsidR="004A1094" w:rsidRPr="004A1094" w:rsidRDefault="00C53F21" w:rsidP="00DA5883">
            <w:pPr>
              <w:tabs>
                <w:tab w:val="left" w:pos="1701"/>
              </w:tabs>
              <w:spacing w:after="60" w:line="240" w:lineRule="auto"/>
              <w:rPr>
                <w:lang w:val="en-GB"/>
              </w:rPr>
            </w:pPr>
            <w:r>
              <w:rPr>
                <w:lang w:val="en-GB"/>
              </w:rPr>
              <w:t>Dataset</w:t>
            </w:r>
          </w:p>
        </w:tc>
        <w:tc>
          <w:tcPr>
            <w:tcW w:w="1752" w:type="pct"/>
          </w:tcPr>
          <w:p w14:paraId="3B4A58CB" w14:textId="6F047664" w:rsidR="004A1094" w:rsidRPr="004A1094" w:rsidRDefault="00C53F21" w:rsidP="00DA5883">
            <w:pPr>
              <w:tabs>
                <w:tab w:val="left" w:pos="1701"/>
              </w:tabs>
              <w:spacing w:after="60" w:line="240" w:lineRule="auto"/>
              <w:rPr>
                <w:lang w:val="en-GB"/>
              </w:rPr>
            </w:pPr>
            <w:r>
              <w:rPr>
                <w:lang w:val="en-GB"/>
              </w:rPr>
              <w:t>Generic validation checks for the S-100 GML format</w:t>
            </w:r>
          </w:p>
        </w:tc>
      </w:tr>
      <w:tr w:rsidR="00C53F21" w:rsidRPr="004A1094" w14:paraId="3F51D10D" w14:textId="77777777" w:rsidTr="00141425">
        <w:tc>
          <w:tcPr>
            <w:tcW w:w="1049"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1008" w:type="pct"/>
          </w:tcPr>
          <w:p w14:paraId="2D653327" w14:textId="705FDB91" w:rsidR="00C53F21" w:rsidRPr="004A1094" w:rsidRDefault="00C53F21" w:rsidP="00C53F21">
            <w:pPr>
              <w:tabs>
                <w:tab w:val="left" w:pos="1701"/>
              </w:tabs>
              <w:spacing w:after="60" w:line="240" w:lineRule="auto"/>
              <w:rPr>
                <w:lang w:val="en-GB"/>
              </w:rPr>
            </w:pPr>
            <w:r>
              <w:rPr>
                <w:lang w:val="en-GB"/>
              </w:rPr>
              <w:t>None</w:t>
            </w:r>
          </w:p>
        </w:tc>
        <w:tc>
          <w:tcPr>
            <w:tcW w:w="1191" w:type="pct"/>
          </w:tcPr>
          <w:p w14:paraId="1E683916" w14:textId="28773EDE" w:rsidR="00C53F21" w:rsidRPr="004A1094" w:rsidRDefault="00C53F21" w:rsidP="00C53F21">
            <w:pPr>
              <w:tabs>
                <w:tab w:val="left" w:pos="1701"/>
              </w:tabs>
              <w:spacing w:after="60" w:line="240" w:lineRule="auto"/>
              <w:rPr>
                <w:lang w:val="en-GB"/>
              </w:rPr>
            </w:pPr>
            <w:r>
              <w:rPr>
                <w:lang w:val="en-GB"/>
              </w:rPr>
              <w:t>N/A</w:t>
            </w:r>
          </w:p>
        </w:tc>
        <w:tc>
          <w:tcPr>
            <w:tcW w:w="1752" w:type="pct"/>
          </w:tcPr>
          <w:p w14:paraId="1F62B345" w14:textId="6D553D1D" w:rsidR="00C53F21" w:rsidRPr="004A1094" w:rsidRDefault="00C53F21" w:rsidP="00C53F21">
            <w:pPr>
              <w:tabs>
                <w:tab w:val="left" w:pos="1701"/>
              </w:tabs>
              <w:spacing w:after="60" w:line="240" w:lineRule="auto"/>
              <w:rPr>
                <w:lang w:val="en-GB"/>
              </w:rPr>
            </w:pPr>
            <w:r>
              <w:rPr>
                <w:lang w:val="en-GB"/>
              </w:rPr>
              <w:t>S-129 does not use the S-100 HDF5 format</w:t>
            </w:r>
          </w:p>
        </w:tc>
      </w:tr>
      <w:tr w:rsidR="00C53F21" w:rsidRPr="004A1094" w14:paraId="5CC96E0C" w14:textId="77777777" w:rsidTr="00141425">
        <w:tc>
          <w:tcPr>
            <w:tcW w:w="1049"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lastRenderedPageBreak/>
              <w:t>Part 11</w:t>
            </w:r>
          </w:p>
        </w:tc>
        <w:tc>
          <w:tcPr>
            <w:tcW w:w="1008" w:type="pct"/>
          </w:tcPr>
          <w:p w14:paraId="103CE92D" w14:textId="77777777" w:rsidR="004A1094" w:rsidRPr="004A1094" w:rsidRDefault="004A1094" w:rsidP="00DA5883">
            <w:pPr>
              <w:tabs>
                <w:tab w:val="left" w:pos="1701"/>
              </w:tabs>
              <w:spacing w:after="60" w:line="240" w:lineRule="auto"/>
              <w:rPr>
                <w:lang w:val="en-GB"/>
              </w:rPr>
            </w:pPr>
            <w:commentRangeStart w:id="481"/>
            <w:r w:rsidRPr="004A1094">
              <w:rPr>
                <w:lang w:val="en-GB"/>
              </w:rPr>
              <w:t>S100_Dev0466</w:t>
            </w:r>
            <w:commentRangeEnd w:id="481"/>
            <w:r w:rsidR="00FF214A">
              <w:rPr>
                <w:rStyle w:val="CommentReference"/>
              </w:rPr>
              <w:commentReference w:id="481"/>
            </w:r>
          </w:p>
        </w:tc>
        <w:tc>
          <w:tcPr>
            <w:tcW w:w="1191"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2"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141425" w:rsidRPr="004A1094" w14:paraId="4CDB3D69" w14:textId="77777777" w:rsidTr="00141425">
        <w:tc>
          <w:tcPr>
            <w:tcW w:w="1049" w:type="pct"/>
          </w:tcPr>
          <w:p w14:paraId="368FA62A" w14:textId="77777777" w:rsidR="00141425" w:rsidRPr="004A1094" w:rsidRDefault="00141425" w:rsidP="00141425">
            <w:pPr>
              <w:tabs>
                <w:tab w:val="left" w:pos="1701"/>
              </w:tabs>
              <w:spacing w:after="60" w:line="240" w:lineRule="auto"/>
              <w:rPr>
                <w:lang w:val="en-GB"/>
              </w:rPr>
            </w:pPr>
            <w:r w:rsidRPr="004A1094">
              <w:rPr>
                <w:lang w:val="en-GB"/>
              </w:rPr>
              <w:t>Part 15</w:t>
            </w:r>
          </w:p>
        </w:tc>
        <w:tc>
          <w:tcPr>
            <w:tcW w:w="1008" w:type="pct"/>
          </w:tcPr>
          <w:p w14:paraId="3FE67100" w14:textId="16A8F0F1" w:rsidR="00141425" w:rsidRPr="004A1094" w:rsidRDefault="00141425" w:rsidP="00141425">
            <w:pPr>
              <w:tabs>
                <w:tab w:val="left" w:pos="1701"/>
              </w:tabs>
              <w:spacing w:after="60" w:line="240" w:lineRule="auto"/>
              <w:rPr>
                <w:lang w:val="en-GB"/>
              </w:rPr>
            </w:pPr>
            <w:r>
              <w:rPr>
                <w:lang w:val="en-GB"/>
              </w:rPr>
              <w:t>All collection A checks</w:t>
            </w:r>
          </w:p>
        </w:tc>
        <w:tc>
          <w:tcPr>
            <w:tcW w:w="1191" w:type="pct"/>
          </w:tcPr>
          <w:p w14:paraId="566A765A" w14:textId="77777777" w:rsidR="00141425" w:rsidRDefault="00141425" w:rsidP="00141425">
            <w:pPr>
              <w:tabs>
                <w:tab w:val="left" w:pos="1701"/>
              </w:tabs>
              <w:spacing w:after="60" w:line="240" w:lineRule="auto"/>
              <w:rPr>
                <w:lang w:val="en-GB"/>
              </w:rPr>
            </w:pPr>
            <w:r>
              <w:rPr>
                <w:lang w:val="en-GB"/>
              </w:rPr>
              <w:t>Exchange catalogue</w:t>
            </w:r>
          </w:p>
          <w:p w14:paraId="0689DB61" w14:textId="5320F7F9" w:rsidR="00141425" w:rsidRPr="004A1094" w:rsidRDefault="00141425" w:rsidP="00141425">
            <w:pPr>
              <w:tabs>
                <w:tab w:val="left" w:pos="1701"/>
              </w:tabs>
              <w:spacing w:after="60" w:line="240" w:lineRule="auto"/>
              <w:rPr>
                <w:lang w:val="en-GB"/>
              </w:rPr>
            </w:pPr>
            <w:r>
              <w:rPr>
                <w:lang w:val="en-GB"/>
              </w:rPr>
              <w:t>Exchange set</w:t>
            </w:r>
          </w:p>
        </w:tc>
        <w:tc>
          <w:tcPr>
            <w:tcW w:w="1752" w:type="pct"/>
          </w:tcPr>
          <w:p w14:paraId="71B1CB90" w14:textId="77777777" w:rsidR="00141425" w:rsidRPr="004A1094" w:rsidRDefault="00141425" w:rsidP="00141425">
            <w:pPr>
              <w:tabs>
                <w:tab w:val="left" w:pos="1701"/>
              </w:tabs>
              <w:spacing w:after="60" w:line="240" w:lineRule="auto"/>
              <w:rPr>
                <w:lang w:val="en-GB"/>
              </w:rPr>
            </w:pPr>
          </w:p>
        </w:tc>
      </w:tr>
      <w:tr w:rsidR="00C53F21" w:rsidRPr="004A1094" w14:paraId="0E0A6C77" w14:textId="77777777" w:rsidTr="00141425">
        <w:tc>
          <w:tcPr>
            <w:tcW w:w="1049"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1008" w:type="pct"/>
          </w:tcPr>
          <w:p w14:paraId="6B098DC4" w14:textId="7626BC30"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w:t>
            </w:r>
            <w:r w:rsidR="00141425">
              <w:rPr>
                <w:lang w:val="en-GB"/>
              </w:rPr>
              <w:t xml:space="preserve">in Collection A </w:t>
            </w:r>
            <w:r w:rsidR="00C53F21">
              <w:rPr>
                <w:lang w:val="en-GB"/>
              </w:rPr>
              <w:t>except those applying to elements not used in S-129</w:t>
            </w:r>
          </w:p>
        </w:tc>
        <w:tc>
          <w:tcPr>
            <w:tcW w:w="1191"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2"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24B7AB9D" w14:textId="77777777" w:rsidR="004A1094" w:rsidRPr="004A1094" w:rsidRDefault="004A1094" w:rsidP="00ED6F4D">
      <w:pPr>
        <w:pStyle w:val="Heading2"/>
        <w:rPr>
          <w:lang w:val="en-GB"/>
        </w:rPr>
      </w:pPr>
      <w:bookmarkStart w:id="482" w:name="_Toc179220194"/>
      <w:bookmarkStart w:id="483" w:name="_Toc195024728"/>
      <w:bookmarkStart w:id="484" w:name="_Toc195024880"/>
      <w:r w:rsidRPr="004A1094">
        <w:rPr>
          <w:lang w:val="en-GB"/>
        </w:rPr>
        <w:t>Interoperability checks</w:t>
      </w:r>
      <w:bookmarkEnd w:id="482"/>
      <w:bookmarkEnd w:id="483"/>
      <w:bookmarkEnd w:id="484"/>
    </w:p>
    <w:p w14:paraId="353F74F0" w14:textId="771847BF" w:rsidR="004A1094" w:rsidRPr="004A1094" w:rsidRDefault="004A1094" w:rsidP="004A1094">
      <w:pPr>
        <w:tabs>
          <w:tab w:val="left" w:pos="1701"/>
        </w:tabs>
        <w:spacing w:line="240" w:lineRule="auto"/>
        <w:rPr>
          <w:lang w:val="en-GB"/>
        </w:rPr>
      </w:pPr>
      <w:r w:rsidRPr="004A1094">
        <w:rPr>
          <w:lang w:val="en-GB"/>
        </w:rPr>
        <w:t>S-1</w:t>
      </w:r>
      <w:r w:rsidR="00ED6F4D">
        <w:rPr>
          <w:lang w:val="en-GB"/>
        </w:rPr>
        <w:t>29</w:t>
      </w:r>
      <w:r w:rsidRPr="004A1094">
        <w:rPr>
          <w:lang w:val="en-GB"/>
        </w:rPr>
        <w:t xml:space="preserve"> datasets and exchange sets intended for use on ECDIS must also pass the applicable int</w:t>
      </w:r>
      <w:ins w:id="485" w:author="Jason Rhee" w:date="2025-04-01T12:04:00Z" w16du:dateUtc="2025-04-01T01:04:00Z">
        <w:r w:rsidR="00B3125F">
          <w:rPr>
            <w:lang w:val="en-GB"/>
          </w:rPr>
          <w:t>e</w:t>
        </w:r>
      </w:ins>
      <w:r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486" w:name="_Toc195024729"/>
      <w:bookmarkStart w:id="487" w:name="_Toc195024881"/>
      <w:commentRangeStart w:id="488"/>
      <w:commentRangeStart w:id="489"/>
      <w:r>
        <w:rPr>
          <w:lang w:val="en-GB"/>
        </w:rPr>
        <w:t xml:space="preserve">Check </w:t>
      </w:r>
      <w:r w:rsidR="000C0A8B">
        <w:rPr>
          <w:lang w:val="en-GB"/>
        </w:rPr>
        <w:t xml:space="preserve">Application </w:t>
      </w:r>
      <w:r>
        <w:rPr>
          <w:lang w:val="en-GB"/>
        </w:rPr>
        <w:t>Sequence</w:t>
      </w:r>
      <w:commentRangeEnd w:id="488"/>
      <w:r w:rsidR="004B194F">
        <w:rPr>
          <w:rStyle w:val="CommentReference"/>
          <w:b w:val="0"/>
          <w:bCs w:val="0"/>
        </w:rPr>
        <w:commentReference w:id="488"/>
      </w:r>
      <w:commentRangeEnd w:id="489"/>
      <w:r w:rsidR="00911072">
        <w:rPr>
          <w:rStyle w:val="CommentReference"/>
          <w:b w:val="0"/>
          <w:bCs w:val="0"/>
        </w:rPr>
        <w:commentReference w:id="489"/>
      </w:r>
      <w:bookmarkEnd w:id="486"/>
      <w:bookmarkEnd w:id="487"/>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011997B1" w:rsidR="001B5F6E" w:rsidRDefault="001B5F6E" w:rsidP="001B5F6E">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6</w:t>
      </w:r>
      <w:r w:rsidR="00F2138B">
        <w:fldChar w:fldCharType="end"/>
      </w:r>
      <w:r w:rsidR="00ED6F4D">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343"/>
        <w:gridCol w:w="1828"/>
        <w:gridCol w:w="3084"/>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2CB7F0B6" w:rsidR="00336B36" w:rsidRPr="001B5F6E" w:rsidRDefault="00336B36" w:rsidP="00D24C0B">
            <w:pPr>
              <w:spacing w:after="120" w:line="240" w:lineRule="auto"/>
              <w:rPr>
                <w:lang w:val="en-GB"/>
              </w:rPr>
            </w:pPr>
            <w:r w:rsidRPr="001B5F6E">
              <w:rPr>
                <w:lang w:val="en-GB"/>
              </w:rPr>
              <w:t>S-158:</w:t>
            </w:r>
            <w:r w:rsidR="00215A58">
              <w:rPr>
                <w:lang w:val="en-GB"/>
              </w:rPr>
              <w:t>129</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0E476D4D" w:rsidR="0066513D" w:rsidRPr="009F3C45" w:rsidRDefault="005C2DC6" w:rsidP="0066513D">
            <w:pPr>
              <w:spacing w:after="120" w:line="240" w:lineRule="auto"/>
              <w:jc w:val="left"/>
              <w:rPr>
                <w:rFonts w:eastAsiaTheme="minorEastAsia"/>
                <w:lang w:val="en-GB" w:eastAsia="ko-KR"/>
                <w:rPrChange w:id="490" w:author="Jason Rhee" w:date="2025-04-07T16:17:00Z" w16du:dateUtc="2025-04-07T06:17:00Z">
                  <w:rPr>
                    <w:lang w:val="en-GB"/>
                  </w:rPr>
                </w:rPrChange>
              </w:rPr>
            </w:pPr>
            <w:del w:id="491" w:author="Jason Rhee" w:date="2025-04-07T16:17:00Z" w16du:dateUtc="2025-04-07T06:17:00Z">
              <w:r w:rsidDel="009F3C45">
                <w:rPr>
                  <w:lang w:val="en-GB"/>
                </w:rPr>
                <w:delText>???</w:delText>
              </w:r>
            </w:del>
            <w:ins w:id="492" w:author="Jason Rhee" w:date="2025-04-07T16:17:00Z" w16du:dateUtc="2025-04-07T06:17:00Z">
              <w:r w:rsidR="009F3C45">
                <w:rPr>
                  <w:rFonts w:eastAsiaTheme="minorEastAsia" w:hint="eastAsia"/>
                  <w:lang w:val="en-GB" w:eastAsia="ko-KR"/>
                </w:rPr>
                <w:t>Spatial integrity checks</w:t>
              </w:r>
            </w:ins>
          </w:p>
        </w:tc>
        <w:tc>
          <w:tcPr>
            <w:tcW w:w="0" w:type="auto"/>
          </w:tcPr>
          <w:p w14:paraId="6462D6EC" w14:textId="7AADB15A"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del w:id="493" w:author="Jason Rhee" w:date="2025-04-07T16:52:00Z" w16du:dateUtc="2025-04-07T06:52:00Z">
              <w:r w:rsidDel="00414236">
                <w:rPr>
                  <w:lang w:val="en-GB"/>
                </w:rPr>
                <w:delText>Nxxx</w:delText>
              </w:r>
            </w:del>
            <w:ins w:id="494" w:author="Jason Rhee" w:date="2025-04-07T16:52:00Z" w16du:dateUtc="2025-04-07T06:52:00Z">
              <w:r w:rsidR="00414236">
                <w:rPr>
                  <w:rFonts w:eastAsiaTheme="minorEastAsia" w:hint="eastAsia"/>
                  <w:lang w:val="en-GB" w:eastAsia="ko-KR"/>
                </w:rPr>
                <w:t>1</w:t>
              </w:r>
              <w:r w:rsidR="00414236">
                <w:rPr>
                  <w:lang w:val="en-GB"/>
                </w:rPr>
                <w:t>xxx</w:t>
              </w:r>
            </w:ins>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2872FC30" w:rsidR="0066513D" w:rsidRPr="009F3C45" w:rsidRDefault="005C2DC6" w:rsidP="0066513D">
            <w:pPr>
              <w:spacing w:after="120" w:line="240" w:lineRule="auto"/>
              <w:jc w:val="left"/>
              <w:rPr>
                <w:rFonts w:eastAsiaTheme="minorEastAsia"/>
                <w:lang w:val="en-GB" w:eastAsia="ko-KR"/>
                <w:rPrChange w:id="495" w:author="Jason Rhee" w:date="2025-04-07T16:17:00Z" w16du:dateUtc="2025-04-07T06:17:00Z">
                  <w:rPr>
                    <w:lang w:val="en-GB"/>
                  </w:rPr>
                </w:rPrChange>
              </w:rPr>
            </w:pPr>
            <w:del w:id="496" w:author="Jason Rhee" w:date="2025-04-07T16:17:00Z" w16du:dateUtc="2025-04-07T06:17:00Z">
              <w:r w:rsidDel="009F3C45">
                <w:rPr>
                  <w:lang w:val="en-GB"/>
                </w:rPr>
                <w:delText>???</w:delText>
              </w:r>
            </w:del>
            <w:ins w:id="497" w:author="Jason Rhee" w:date="2025-04-07T16:17:00Z" w16du:dateUtc="2025-04-07T06:17:00Z">
              <w:r w:rsidR="009F3C45">
                <w:rPr>
                  <w:rFonts w:eastAsiaTheme="minorEastAsia" w:hint="eastAsia"/>
                  <w:lang w:val="en-GB" w:eastAsia="ko-KR"/>
                </w:rPr>
                <w:t>Thematic integrity checks</w:t>
              </w:r>
            </w:ins>
          </w:p>
        </w:tc>
        <w:tc>
          <w:tcPr>
            <w:tcW w:w="0" w:type="auto"/>
          </w:tcPr>
          <w:p w14:paraId="79EB4A06" w14:textId="76FE9BFB"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del w:id="498" w:author="Jason Rhee" w:date="2025-04-07T16:52:00Z" w16du:dateUtc="2025-04-07T06:52:00Z">
              <w:r w:rsidDel="00414236">
                <w:rPr>
                  <w:lang w:val="en-GB"/>
                </w:rPr>
                <w:delText>Nxxx</w:delText>
              </w:r>
            </w:del>
            <w:ins w:id="499" w:author="Jason Rhee" w:date="2025-04-07T16:52:00Z" w16du:dateUtc="2025-04-07T06:52:00Z">
              <w:r w:rsidR="00414236">
                <w:rPr>
                  <w:rFonts w:eastAsiaTheme="minorEastAsia" w:hint="eastAsia"/>
                  <w:lang w:val="en-GB" w:eastAsia="ko-KR"/>
                </w:rPr>
                <w:t>2</w:t>
              </w:r>
              <w:r w:rsidR="00414236">
                <w:rPr>
                  <w:lang w:val="en-GB"/>
                </w:rPr>
                <w:t>xxx</w:t>
              </w:r>
            </w:ins>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1F64A23D" w:rsidR="0066513D" w:rsidRPr="009F3C45" w:rsidRDefault="005C2DC6" w:rsidP="0066513D">
            <w:pPr>
              <w:spacing w:after="120" w:line="240" w:lineRule="auto"/>
              <w:jc w:val="left"/>
              <w:rPr>
                <w:rFonts w:eastAsiaTheme="minorEastAsia"/>
                <w:lang w:val="en-GB" w:eastAsia="ko-KR"/>
                <w:rPrChange w:id="500" w:author="Jason Rhee" w:date="2025-04-07T16:17:00Z" w16du:dateUtc="2025-04-07T06:17:00Z">
                  <w:rPr>
                    <w:lang w:val="en-GB"/>
                  </w:rPr>
                </w:rPrChange>
              </w:rPr>
            </w:pPr>
            <w:del w:id="501" w:author="Jason Rhee" w:date="2025-04-07T16:17:00Z" w16du:dateUtc="2025-04-07T06:17:00Z">
              <w:r w:rsidDel="009F3C45">
                <w:rPr>
                  <w:lang w:val="en-GB"/>
                </w:rPr>
                <w:delText>???</w:delText>
              </w:r>
            </w:del>
            <w:ins w:id="502" w:author="Jason Rhee" w:date="2025-04-07T16:17:00Z" w16du:dateUtc="2025-04-07T06:17:00Z">
              <w:r w:rsidR="009F3C45">
                <w:rPr>
                  <w:rFonts w:eastAsiaTheme="minorEastAsia" w:hint="eastAsia"/>
                  <w:lang w:val="en-GB" w:eastAsia="ko-KR"/>
                </w:rPr>
                <w:t>Association integrity checks</w:t>
              </w:r>
            </w:ins>
          </w:p>
        </w:tc>
        <w:tc>
          <w:tcPr>
            <w:tcW w:w="0" w:type="auto"/>
          </w:tcPr>
          <w:p w14:paraId="404DEFAD" w14:textId="4B846124"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del w:id="503" w:author="Jason Rhee" w:date="2025-04-07T16:52:00Z" w16du:dateUtc="2025-04-07T06:52:00Z">
              <w:r w:rsidDel="00414236">
                <w:rPr>
                  <w:lang w:val="en-GB"/>
                </w:rPr>
                <w:delText>Nxxx</w:delText>
              </w:r>
            </w:del>
            <w:ins w:id="504" w:author="Jason Rhee" w:date="2025-04-07T16:52:00Z" w16du:dateUtc="2025-04-07T06:52:00Z">
              <w:r w:rsidR="00414236">
                <w:rPr>
                  <w:rFonts w:eastAsiaTheme="minorEastAsia" w:hint="eastAsia"/>
                  <w:lang w:val="en-GB" w:eastAsia="ko-KR"/>
                </w:rPr>
                <w:t>3</w:t>
              </w:r>
              <w:r w:rsidR="00414236">
                <w:rPr>
                  <w:lang w:val="en-GB"/>
                </w:rPr>
                <w:t>xxx</w:t>
              </w:r>
            </w:ins>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9F3C45" w:rsidRPr="001B5F6E" w14:paraId="117309A4" w14:textId="77777777" w:rsidTr="0066513D">
        <w:trPr>
          <w:cantSplit/>
          <w:ins w:id="505" w:author="Jason Rhee" w:date="2025-04-07T16:17:00Z"/>
        </w:trPr>
        <w:tc>
          <w:tcPr>
            <w:tcW w:w="0" w:type="auto"/>
          </w:tcPr>
          <w:p w14:paraId="571EA023" w14:textId="7C102B15" w:rsidR="009F3C45" w:rsidRPr="009F3C45" w:rsidRDefault="009F3C45" w:rsidP="0066513D">
            <w:pPr>
              <w:spacing w:after="120" w:line="240" w:lineRule="auto"/>
              <w:rPr>
                <w:ins w:id="506" w:author="Jason Rhee" w:date="2025-04-07T16:17:00Z" w16du:dateUtc="2025-04-07T06:17:00Z"/>
                <w:rFonts w:eastAsiaTheme="minorEastAsia"/>
                <w:lang w:val="en-GB" w:eastAsia="ko-KR"/>
                <w:rPrChange w:id="507" w:author="Jason Rhee" w:date="2025-04-07T16:17:00Z" w16du:dateUtc="2025-04-07T06:17:00Z">
                  <w:rPr>
                    <w:ins w:id="508" w:author="Jason Rhee" w:date="2025-04-07T16:17:00Z" w16du:dateUtc="2025-04-07T06:17:00Z"/>
                    <w:lang w:val="en-GB"/>
                  </w:rPr>
                </w:rPrChange>
              </w:rPr>
            </w:pPr>
            <w:ins w:id="509" w:author="Jason Rhee" w:date="2025-04-07T16:17:00Z" w16du:dateUtc="2025-04-07T06:17:00Z">
              <w:r>
                <w:rPr>
                  <w:rFonts w:eastAsiaTheme="minorEastAsia" w:hint="eastAsia"/>
                  <w:lang w:val="en-GB" w:eastAsia="ko-KR"/>
                </w:rPr>
                <w:t>2.4</w:t>
              </w:r>
            </w:ins>
          </w:p>
        </w:tc>
        <w:tc>
          <w:tcPr>
            <w:tcW w:w="0" w:type="auto"/>
          </w:tcPr>
          <w:p w14:paraId="4CF23FAC" w14:textId="093A0B18" w:rsidR="009F3C45" w:rsidRPr="009F3C45" w:rsidDel="009F3C45" w:rsidRDefault="009F3C45" w:rsidP="0066513D">
            <w:pPr>
              <w:spacing w:after="120" w:line="240" w:lineRule="auto"/>
              <w:jc w:val="left"/>
              <w:rPr>
                <w:ins w:id="510" w:author="Jason Rhee" w:date="2025-04-07T16:17:00Z" w16du:dateUtc="2025-04-07T06:17:00Z"/>
                <w:rFonts w:eastAsiaTheme="minorEastAsia"/>
                <w:lang w:val="en-GB" w:eastAsia="ko-KR"/>
                <w:rPrChange w:id="511" w:author="Jason Rhee" w:date="2025-04-07T16:17:00Z" w16du:dateUtc="2025-04-07T06:17:00Z">
                  <w:rPr>
                    <w:ins w:id="512" w:author="Jason Rhee" w:date="2025-04-07T16:17:00Z" w16du:dateUtc="2025-04-07T06:17:00Z"/>
                    <w:lang w:val="en-GB"/>
                  </w:rPr>
                </w:rPrChange>
              </w:rPr>
            </w:pPr>
            <w:ins w:id="513" w:author="Jason Rhee" w:date="2025-04-07T16:17:00Z" w16du:dateUtc="2025-04-07T06:17:00Z">
              <w:r>
                <w:rPr>
                  <w:rFonts w:eastAsiaTheme="minorEastAsia" w:hint="eastAsia"/>
                  <w:lang w:val="en-GB" w:eastAsia="ko-KR"/>
                </w:rPr>
                <w:t>Dataset structural conformance</w:t>
              </w:r>
            </w:ins>
          </w:p>
        </w:tc>
        <w:tc>
          <w:tcPr>
            <w:tcW w:w="0" w:type="auto"/>
          </w:tcPr>
          <w:p w14:paraId="048184FA" w14:textId="772F1E4F" w:rsidR="009F3C45" w:rsidRPr="00414236" w:rsidRDefault="00F94CE4" w:rsidP="0066513D">
            <w:pPr>
              <w:spacing w:after="120" w:line="240" w:lineRule="auto"/>
              <w:rPr>
                <w:ins w:id="514" w:author="Jason Rhee" w:date="2025-04-07T16:17:00Z" w16du:dateUtc="2025-04-07T06:17:00Z"/>
                <w:rFonts w:eastAsiaTheme="minorEastAsia"/>
                <w:lang w:val="en-GB" w:eastAsia="ko-KR"/>
                <w:rPrChange w:id="515" w:author="Jason Rhee" w:date="2025-04-07T16:49:00Z" w16du:dateUtc="2025-04-07T06:49:00Z">
                  <w:rPr>
                    <w:ins w:id="516" w:author="Jason Rhee" w:date="2025-04-07T16:17:00Z" w16du:dateUtc="2025-04-07T06:17:00Z"/>
                    <w:lang w:val="en-GB"/>
                  </w:rPr>
                </w:rPrChange>
              </w:rPr>
            </w:pPr>
            <w:ins w:id="517" w:author="Jason Rhee" w:date="2025-04-07T16:27:00Z" w16du:dateUtc="2025-04-07T06:27:00Z">
              <w:r>
                <w:rPr>
                  <w:lang w:val="en-GB"/>
                </w:rPr>
                <w:t xml:space="preserve">S-158:129 checks numbered </w:t>
              </w:r>
            </w:ins>
            <w:ins w:id="518" w:author="Jason Rhee" w:date="2025-04-07T16:52:00Z" w16du:dateUtc="2025-04-07T06:52:00Z">
              <w:r w:rsidR="00414236">
                <w:rPr>
                  <w:rFonts w:eastAsiaTheme="minorEastAsia" w:hint="eastAsia"/>
                  <w:lang w:val="en-GB" w:eastAsia="ko-KR"/>
                </w:rPr>
                <w:t>4</w:t>
              </w:r>
            </w:ins>
            <w:ins w:id="519" w:author="Jason Rhee" w:date="2025-04-07T16:27:00Z" w16du:dateUtc="2025-04-07T06:27:00Z">
              <w:r>
                <w:rPr>
                  <w:lang w:val="en-GB"/>
                </w:rPr>
                <w:t>xxx</w:t>
              </w:r>
            </w:ins>
          </w:p>
        </w:tc>
        <w:tc>
          <w:tcPr>
            <w:tcW w:w="0" w:type="auto"/>
          </w:tcPr>
          <w:p w14:paraId="77D715FA" w14:textId="6CA1ACD7" w:rsidR="009F3C45" w:rsidRPr="0044649B" w:rsidRDefault="00F94CE4" w:rsidP="0066513D">
            <w:pPr>
              <w:spacing w:after="120" w:line="240" w:lineRule="auto"/>
              <w:jc w:val="left"/>
              <w:rPr>
                <w:ins w:id="520" w:author="Jason Rhee" w:date="2025-04-07T16:17:00Z" w16du:dateUtc="2025-04-07T06:17:00Z"/>
              </w:rPr>
            </w:pPr>
            <w:ins w:id="521" w:author="Jason Rhee" w:date="2025-04-07T16:27:00Z" w16du:dateUtc="2025-04-07T06:27:00Z">
              <w:r w:rsidRPr="0044649B">
                <w:t>Dataset, in isolation</w:t>
              </w:r>
            </w:ins>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44A2D2F9"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w:t>
            </w:r>
            <w:r w:rsidR="00215A58">
              <w:rPr>
                <w:lang w:val="en-GB"/>
              </w:rPr>
              <w:t>129</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rsidDel="00414236" w14:paraId="6FBA82FD" w14:textId="21531066" w:rsidTr="0066513D">
        <w:trPr>
          <w:cantSplit/>
          <w:del w:id="522" w:author="Jason Rhee" w:date="2025-04-07T16:52:00Z"/>
        </w:trPr>
        <w:tc>
          <w:tcPr>
            <w:tcW w:w="0" w:type="auto"/>
          </w:tcPr>
          <w:p w14:paraId="5E5B892A" w14:textId="5DA2398D" w:rsidR="00B71DF3" w:rsidRPr="008739B6" w:rsidDel="00414236" w:rsidRDefault="00B71DF3" w:rsidP="00D24C0B">
            <w:pPr>
              <w:spacing w:after="120" w:line="240" w:lineRule="auto"/>
              <w:rPr>
                <w:del w:id="523" w:author="Jason Rhee" w:date="2025-04-07T16:52:00Z" w16du:dateUtc="2025-04-07T06:52:00Z"/>
                <w:strike/>
                <w:lang w:val="en-GB"/>
              </w:rPr>
            </w:pPr>
            <w:del w:id="524" w:author="Jason Rhee" w:date="2025-04-07T16:52:00Z" w16du:dateUtc="2025-04-07T06:52:00Z">
              <w:r w:rsidRPr="008739B6" w:rsidDel="00414236">
                <w:rPr>
                  <w:strike/>
                  <w:lang w:val="en-GB"/>
                </w:rPr>
                <w:delText>4</w:delText>
              </w:r>
            </w:del>
          </w:p>
        </w:tc>
        <w:tc>
          <w:tcPr>
            <w:tcW w:w="0" w:type="auto"/>
          </w:tcPr>
          <w:p w14:paraId="78AA00A6" w14:textId="1D2C8E00" w:rsidR="00B71DF3" w:rsidRPr="006B06C6" w:rsidDel="00414236" w:rsidRDefault="00B71DF3" w:rsidP="00336B36">
            <w:pPr>
              <w:spacing w:after="120" w:line="240" w:lineRule="auto"/>
              <w:jc w:val="left"/>
              <w:rPr>
                <w:del w:id="525" w:author="Jason Rhee" w:date="2025-04-07T16:52:00Z" w16du:dateUtc="2025-04-07T06:52:00Z"/>
                <w:lang w:val="en-GB"/>
              </w:rPr>
            </w:pPr>
            <w:commentRangeStart w:id="526"/>
            <w:commentRangeStart w:id="527"/>
            <w:del w:id="528" w:author="Jason Rhee" w:date="2025-04-07T16:52:00Z" w16du:dateUtc="2025-04-07T06:52:00Z">
              <w:r w:rsidRPr="006B06C6" w:rsidDel="00414236">
                <w:rPr>
                  <w:lang w:val="en-GB"/>
                </w:rPr>
                <w:delText>Inter-dataset, intra-product checks</w:delText>
              </w:r>
              <w:commentRangeEnd w:id="526"/>
              <w:r w:rsidR="008739B6" w:rsidRPr="006B06C6" w:rsidDel="00414236">
                <w:rPr>
                  <w:rStyle w:val="CommentReference"/>
                </w:rPr>
                <w:commentReference w:id="526"/>
              </w:r>
              <w:commentRangeEnd w:id="527"/>
              <w:r w:rsidR="00141425" w:rsidRPr="006B06C6" w:rsidDel="00414236">
                <w:rPr>
                  <w:rStyle w:val="CommentReference"/>
                </w:rPr>
                <w:commentReference w:id="527"/>
              </w:r>
            </w:del>
          </w:p>
        </w:tc>
        <w:tc>
          <w:tcPr>
            <w:tcW w:w="0" w:type="auto"/>
          </w:tcPr>
          <w:p w14:paraId="2CE7CBD4" w14:textId="287166BA" w:rsidR="00B71DF3" w:rsidRPr="006B06C6" w:rsidDel="00414236" w:rsidRDefault="00B71DF3" w:rsidP="00D24C0B">
            <w:pPr>
              <w:spacing w:after="120" w:line="240" w:lineRule="auto"/>
              <w:rPr>
                <w:del w:id="529" w:author="Jason Rhee" w:date="2025-04-07T16:52:00Z" w16du:dateUtc="2025-04-07T06:52:00Z"/>
                <w:lang w:val="en-GB"/>
              </w:rPr>
            </w:pPr>
            <w:del w:id="530" w:author="Jason Rhee" w:date="2025-04-07T16:52:00Z" w16du:dateUtc="2025-04-07T06:52:00Z">
              <w:r w:rsidRPr="006B06C6" w:rsidDel="00414236">
                <w:rPr>
                  <w:lang w:val="en-GB"/>
                </w:rPr>
                <w:delText>S-158:</w:delText>
              </w:r>
              <w:r w:rsidR="00215A58" w:rsidRPr="006B06C6" w:rsidDel="00414236">
                <w:rPr>
                  <w:lang w:val="en-GB"/>
                </w:rPr>
                <w:delText>129</w:delText>
              </w:r>
              <w:r w:rsidR="0066513D" w:rsidRPr="006B06C6" w:rsidDel="00414236">
                <w:rPr>
                  <w:lang w:val="en-GB"/>
                </w:rPr>
                <w:delText xml:space="preserve"> checks numbered Nxxx</w:delText>
              </w:r>
            </w:del>
          </w:p>
        </w:tc>
        <w:tc>
          <w:tcPr>
            <w:tcW w:w="0" w:type="auto"/>
          </w:tcPr>
          <w:p w14:paraId="538350AB" w14:textId="6AE9AB07" w:rsidR="00B71DF3" w:rsidRPr="006B06C6" w:rsidDel="00414236" w:rsidRDefault="00B71DF3" w:rsidP="001E0E51">
            <w:pPr>
              <w:spacing w:line="240" w:lineRule="auto"/>
              <w:jc w:val="left"/>
              <w:rPr>
                <w:del w:id="531" w:author="Jason Rhee" w:date="2025-04-07T16:52:00Z" w16du:dateUtc="2025-04-07T06:52:00Z"/>
                <w:lang w:val="en-GB"/>
              </w:rPr>
            </w:pPr>
            <w:del w:id="532" w:author="Jason Rhee" w:date="2025-04-07T16:52:00Z" w16du:dateUtc="2025-04-07T06:52:00Z">
              <w:r w:rsidRPr="006B06C6" w:rsidDel="00414236">
                <w:rPr>
                  <w:lang w:val="en-GB"/>
                </w:rPr>
                <w:delText xml:space="preserve">Adjacent or </w:delText>
              </w:r>
              <w:r w:rsidR="003F2031" w:rsidRPr="006B06C6" w:rsidDel="00414236">
                <w:rPr>
                  <w:lang w:val="en-GB"/>
                </w:rPr>
                <w:delText>intersecting</w:delText>
              </w:r>
              <w:r w:rsidRPr="006B06C6" w:rsidDel="00414236">
                <w:rPr>
                  <w:lang w:val="en-GB"/>
                </w:rPr>
                <w:delText xml:space="preserve"> datasets</w:delText>
              </w:r>
            </w:del>
          </w:p>
        </w:tc>
      </w:tr>
      <w:tr w:rsidR="00461C83" w:rsidRPr="001B5F6E" w:rsidDel="00414236" w14:paraId="7B81529D" w14:textId="30871430" w:rsidTr="0066513D">
        <w:trPr>
          <w:cantSplit/>
          <w:del w:id="533" w:author="Jason Rhee" w:date="2025-04-07T16:52:00Z"/>
        </w:trPr>
        <w:tc>
          <w:tcPr>
            <w:tcW w:w="0" w:type="auto"/>
          </w:tcPr>
          <w:p w14:paraId="072B38D5" w14:textId="0B8FAE7E" w:rsidR="00903054" w:rsidDel="00414236" w:rsidRDefault="00903054" w:rsidP="00D24C0B">
            <w:pPr>
              <w:spacing w:after="120" w:line="240" w:lineRule="auto"/>
              <w:rPr>
                <w:del w:id="534" w:author="Jason Rhee" w:date="2025-04-07T16:52:00Z" w16du:dateUtc="2025-04-07T06:52:00Z"/>
                <w:lang w:val="en-GB"/>
              </w:rPr>
            </w:pPr>
            <w:del w:id="535" w:author="Jason Rhee" w:date="2025-04-07T16:52:00Z" w16du:dateUtc="2025-04-07T06:52:00Z">
              <w:r w:rsidDel="00414236">
                <w:rPr>
                  <w:lang w:val="en-GB"/>
                </w:rPr>
                <w:delText>?</w:delText>
              </w:r>
            </w:del>
          </w:p>
        </w:tc>
        <w:tc>
          <w:tcPr>
            <w:tcW w:w="0" w:type="auto"/>
          </w:tcPr>
          <w:p w14:paraId="2030016C" w14:textId="1E7A6D5B" w:rsidR="00903054" w:rsidDel="00414236" w:rsidRDefault="00903054" w:rsidP="00336B36">
            <w:pPr>
              <w:spacing w:after="120" w:line="240" w:lineRule="auto"/>
              <w:jc w:val="left"/>
              <w:rPr>
                <w:del w:id="536" w:author="Jason Rhee" w:date="2025-04-07T16:52:00Z" w16du:dateUtc="2025-04-07T06:52:00Z"/>
                <w:lang w:val="en-GB"/>
              </w:rPr>
            </w:pPr>
            <w:del w:id="537" w:author="Jason Rhee" w:date="2025-04-07T16:52:00Z" w16du:dateUtc="2025-04-07T06:52:00Z">
              <w:r w:rsidDel="00414236">
                <w:rPr>
                  <w:lang w:val="en-GB"/>
                </w:rPr>
                <w:delText>Inter-version checks(?)</w:delText>
              </w:r>
            </w:del>
          </w:p>
        </w:tc>
        <w:tc>
          <w:tcPr>
            <w:tcW w:w="0" w:type="auto"/>
          </w:tcPr>
          <w:p w14:paraId="6CB34EFE" w14:textId="40552530" w:rsidR="00903054" w:rsidDel="00414236" w:rsidRDefault="00903054" w:rsidP="00D24C0B">
            <w:pPr>
              <w:spacing w:after="120" w:line="240" w:lineRule="auto"/>
              <w:rPr>
                <w:del w:id="538" w:author="Jason Rhee" w:date="2025-04-07T16:52:00Z" w16du:dateUtc="2025-04-07T06:52:00Z"/>
                <w:lang w:val="en-GB"/>
              </w:rPr>
            </w:pPr>
            <w:del w:id="539" w:author="Jason Rhee" w:date="2025-04-07T16:52:00Z" w16du:dateUtc="2025-04-07T06:52:00Z">
              <w:r w:rsidDel="00414236">
                <w:rPr>
                  <w:lang w:val="en-GB"/>
                </w:rPr>
                <w:delText>S-158:</w:delText>
              </w:r>
              <w:r w:rsidR="00215A58" w:rsidDel="00414236">
                <w:rPr>
                  <w:lang w:val="en-GB"/>
                </w:rPr>
                <w:delText>129</w:delText>
              </w:r>
              <w:r w:rsidR="0066513D" w:rsidDel="00414236">
                <w:rPr>
                  <w:lang w:val="en-GB"/>
                </w:rPr>
                <w:delText xml:space="preserve"> checked numbered Nxxx</w:delText>
              </w:r>
            </w:del>
          </w:p>
        </w:tc>
        <w:tc>
          <w:tcPr>
            <w:tcW w:w="0" w:type="auto"/>
          </w:tcPr>
          <w:p w14:paraId="35EA6068" w14:textId="49753535" w:rsidR="00903054" w:rsidDel="00414236" w:rsidRDefault="00903054" w:rsidP="001E0E51">
            <w:pPr>
              <w:spacing w:line="240" w:lineRule="auto"/>
              <w:jc w:val="left"/>
              <w:rPr>
                <w:del w:id="540" w:author="Jason Rhee" w:date="2025-04-07T16:52:00Z" w16du:dateUtc="2025-04-07T06:52:00Z"/>
                <w:lang w:val="en-GB"/>
              </w:rPr>
            </w:pPr>
            <w:del w:id="541" w:author="Jason Rhee" w:date="2025-04-07T16:52:00Z" w16du:dateUtc="2025-04-07T06:52:00Z">
              <w:r w:rsidDel="00414236">
                <w:rPr>
                  <w:lang w:val="en-GB"/>
                </w:rPr>
                <w:delText xml:space="preserve">Related datasets for different versions of </w:delText>
              </w:r>
              <w:r w:rsidR="00461C83" w:rsidDel="00414236">
                <w:rPr>
                  <w:lang w:val="en-GB"/>
                </w:rPr>
                <w:delText>S-</w:delText>
              </w:r>
              <w:r w:rsidR="00215A58" w:rsidDel="00414236">
                <w:rPr>
                  <w:lang w:val="en-GB"/>
                </w:rPr>
                <w:delText>129</w:delText>
              </w:r>
            </w:del>
          </w:p>
        </w:tc>
      </w:tr>
      <w:tr w:rsidR="00461C83" w:rsidRPr="001B5F6E" w14:paraId="49144A3F" w14:textId="77777777" w:rsidTr="0066513D">
        <w:trPr>
          <w:cantSplit/>
        </w:trPr>
        <w:tc>
          <w:tcPr>
            <w:tcW w:w="0" w:type="auto"/>
          </w:tcPr>
          <w:p w14:paraId="4B23F9CD" w14:textId="38B71C13" w:rsidR="001E0E51" w:rsidRPr="00414236" w:rsidRDefault="003F2031" w:rsidP="001E0E51">
            <w:pPr>
              <w:spacing w:after="120" w:line="240" w:lineRule="auto"/>
              <w:rPr>
                <w:rFonts w:eastAsiaTheme="minorEastAsia"/>
                <w:lang w:val="en-GB" w:eastAsia="ko-KR"/>
                <w:rPrChange w:id="542" w:author="Jason Rhee" w:date="2025-04-07T16:53:00Z" w16du:dateUtc="2025-04-07T06:53:00Z">
                  <w:rPr>
                    <w:lang w:val="en-GB"/>
                  </w:rPr>
                </w:rPrChange>
              </w:rPr>
            </w:pPr>
            <w:del w:id="543" w:author="Jason Rhee" w:date="2025-04-07T16:53:00Z" w16du:dateUtc="2025-04-07T06:53:00Z">
              <w:r w:rsidDel="00414236">
                <w:rPr>
                  <w:lang w:val="en-GB"/>
                </w:rPr>
                <w:delText>5</w:delText>
              </w:r>
            </w:del>
            <w:ins w:id="544" w:author="Jason Rhee" w:date="2025-04-07T16:53:00Z" w16du:dateUtc="2025-04-07T06:53:00Z">
              <w:r w:rsidR="00414236">
                <w:rPr>
                  <w:rFonts w:eastAsiaTheme="minorEastAsia" w:hint="eastAsia"/>
                  <w:lang w:val="en-GB" w:eastAsia="ko-KR"/>
                </w:rPr>
                <w:t>4</w:t>
              </w:r>
            </w:ins>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D3C23AF" w:rsidR="001E0E51" w:rsidRPr="001E0E51" w:rsidRDefault="00461C83" w:rsidP="001E0E51">
            <w:pPr>
              <w:spacing w:line="240" w:lineRule="auto"/>
              <w:jc w:val="left"/>
              <w:rPr>
                <w:lang w:val="en-GB"/>
              </w:rPr>
            </w:pPr>
            <w:r>
              <w:rPr>
                <w:lang w:val="en-GB"/>
              </w:rPr>
              <w:t>S-</w:t>
            </w:r>
            <w:r w:rsidR="00215A58">
              <w:rPr>
                <w:lang w:val="en-GB"/>
              </w:rPr>
              <w:t>129</w:t>
            </w:r>
            <w:r>
              <w:rPr>
                <w:lang w:val="en-GB"/>
              </w:rPr>
              <w:t xml:space="preserve">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52D50A5A" w:rsidR="00336B36" w:rsidRPr="00414236" w:rsidRDefault="003F2031" w:rsidP="00D24C0B">
            <w:pPr>
              <w:spacing w:after="120" w:line="240" w:lineRule="auto"/>
              <w:rPr>
                <w:rFonts w:eastAsiaTheme="minorEastAsia"/>
                <w:lang w:val="en-GB" w:eastAsia="ko-KR"/>
                <w:rPrChange w:id="545" w:author="Jason Rhee" w:date="2025-04-07T16:53:00Z" w16du:dateUtc="2025-04-07T06:53:00Z">
                  <w:rPr>
                    <w:lang w:val="en-GB"/>
                  </w:rPr>
                </w:rPrChange>
              </w:rPr>
            </w:pPr>
            <w:del w:id="546" w:author="Jason Rhee" w:date="2025-04-07T16:53:00Z" w16du:dateUtc="2025-04-07T06:53:00Z">
              <w:r w:rsidDel="00414236">
                <w:rPr>
                  <w:lang w:val="en-GB"/>
                </w:rPr>
                <w:delText>6</w:delText>
              </w:r>
            </w:del>
            <w:ins w:id="547" w:author="Jason Rhee" w:date="2025-04-07T16:53:00Z" w16du:dateUtc="2025-04-07T06:53:00Z">
              <w:r w:rsidR="00414236">
                <w:rPr>
                  <w:rFonts w:eastAsiaTheme="minorEastAsia" w:hint="eastAsia"/>
                  <w:lang w:val="en-GB" w:eastAsia="ko-KR"/>
                </w:rPr>
                <w:t>5</w:t>
              </w:r>
            </w:ins>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6856A843" w:rsidR="00336B36" w:rsidRPr="00414236" w:rsidRDefault="003F2031" w:rsidP="00D24C0B">
            <w:pPr>
              <w:spacing w:after="120" w:line="240" w:lineRule="auto"/>
              <w:rPr>
                <w:rFonts w:eastAsiaTheme="minorEastAsia"/>
                <w:lang w:val="en-GB" w:eastAsia="ko-KR"/>
                <w:rPrChange w:id="548" w:author="Jason Rhee" w:date="2025-04-07T16:53:00Z" w16du:dateUtc="2025-04-07T06:53:00Z">
                  <w:rPr>
                    <w:lang w:val="en-GB"/>
                  </w:rPr>
                </w:rPrChange>
              </w:rPr>
            </w:pPr>
            <w:del w:id="549" w:author="Jason Rhee" w:date="2025-04-07T16:53:00Z" w16du:dateUtc="2025-04-07T06:53:00Z">
              <w:r w:rsidDel="00414236">
                <w:rPr>
                  <w:lang w:val="en-GB"/>
                </w:rPr>
                <w:delText>7</w:delText>
              </w:r>
            </w:del>
            <w:ins w:id="550" w:author="Jason Rhee" w:date="2025-04-07T16:53:00Z" w16du:dateUtc="2025-04-07T06:53:00Z">
              <w:r w:rsidR="00414236">
                <w:rPr>
                  <w:rFonts w:eastAsiaTheme="minorEastAsia" w:hint="eastAsia"/>
                  <w:lang w:val="en-GB" w:eastAsia="ko-KR"/>
                </w:rPr>
                <w:t>6</w:t>
              </w:r>
            </w:ins>
          </w:p>
        </w:tc>
        <w:tc>
          <w:tcPr>
            <w:tcW w:w="0" w:type="auto"/>
          </w:tcPr>
          <w:p w14:paraId="6818C9C8" w14:textId="4B8EAA25" w:rsidR="005C2DC6" w:rsidRPr="001B5F6E" w:rsidRDefault="00336B36" w:rsidP="00336B36">
            <w:pPr>
              <w:spacing w:after="120" w:line="240" w:lineRule="auto"/>
              <w:jc w:val="left"/>
              <w:rPr>
                <w:lang w:val="en-GB"/>
              </w:rPr>
            </w:pPr>
            <w:commentRangeStart w:id="551"/>
            <w:r w:rsidRPr="001B5F6E">
              <w:rPr>
                <w:lang w:val="en-GB"/>
              </w:rPr>
              <w:t>Product-specific checks for exchange sets</w:t>
            </w:r>
            <w:commentRangeEnd w:id="551"/>
            <w:r w:rsidR="001D7811">
              <w:rPr>
                <w:rStyle w:val="CommentReference"/>
              </w:rPr>
              <w:commentReference w:id="551"/>
            </w:r>
          </w:p>
        </w:tc>
        <w:tc>
          <w:tcPr>
            <w:tcW w:w="0" w:type="auto"/>
          </w:tcPr>
          <w:p w14:paraId="1A01E369" w14:textId="7133C825" w:rsidR="00336B36" w:rsidRPr="001B5F6E" w:rsidRDefault="00336B36" w:rsidP="00D24C0B">
            <w:pPr>
              <w:spacing w:after="120" w:line="240" w:lineRule="auto"/>
              <w:rPr>
                <w:lang w:val="en-GB"/>
              </w:rPr>
            </w:pPr>
            <w:r w:rsidRPr="001B5F6E">
              <w:rPr>
                <w:lang w:val="en-GB"/>
              </w:rPr>
              <w:t>S-158:</w:t>
            </w:r>
            <w:r w:rsidR="00215A58">
              <w:rPr>
                <w:lang w:val="en-GB"/>
              </w:rPr>
              <w:t>129</w:t>
            </w:r>
            <w:r w:rsidR="0066513D">
              <w:rPr>
                <w:lang w:val="en-GB"/>
              </w:rPr>
              <w:t xml:space="preserve"> checks numbered </w:t>
            </w:r>
            <w:del w:id="552" w:author="Jason Rhee" w:date="2025-04-07T16:52:00Z" w16du:dateUtc="2025-04-07T06:52:00Z">
              <w:r w:rsidR="0066513D" w:rsidDel="00414236">
                <w:rPr>
                  <w:lang w:val="en-GB"/>
                </w:rPr>
                <w:delText>Nxxx</w:delText>
              </w:r>
            </w:del>
            <w:ins w:id="553" w:author="Jason Rhee" w:date="2025-04-07T16:52:00Z" w16du:dateUtc="2025-04-07T06:52:00Z">
              <w:r w:rsidR="00414236">
                <w:rPr>
                  <w:rFonts w:eastAsiaTheme="minorEastAsia" w:hint="eastAsia"/>
                  <w:lang w:val="en-GB" w:eastAsia="ko-KR"/>
                </w:rPr>
                <w:t>5</w:t>
              </w:r>
              <w:r w:rsidR="00414236">
                <w:rPr>
                  <w:lang w:val="en-GB"/>
                </w:rPr>
                <w:t>xxx</w:t>
              </w:r>
            </w:ins>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6ECF0AB6" w:rsidR="00903054" w:rsidRPr="00414236" w:rsidRDefault="00903054" w:rsidP="00D24C0B">
            <w:pPr>
              <w:spacing w:after="120" w:line="240" w:lineRule="auto"/>
              <w:rPr>
                <w:rFonts w:eastAsiaTheme="minorEastAsia"/>
                <w:lang w:val="en-GB" w:eastAsia="ko-KR"/>
                <w:rPrChange w:id="554" w:author="Jason Rhee" w:date="2025-04-07T16:53:00Z" w16du:dateUtc="2025-04-07T06:53:00Z">
                  <w:rPr>
                    <w:lang w:val="en-GB"/>
                  </w:rPr>
                </w:rPrChange>
              </w:rPr>
            </w:pPr>
            <w:del w:id="555" w:author="Jason Rhee" w:date="2025-04-07T16:53:00Z" w16du:dateUtc="2025-04-07T06:53:00Z">
              <w:r w:rsidDel="00414236">
                <w:rPr>
                  <w:lang w:val="en-GB"/>
                </w:rPr>
                <w:delText>8</w:delText>
              </w:r>
            </w:del>
            <w:ins w:id="556" w:author="Jason Rhee" w:date="2025-04-07T16:53:00Z" w16du:dateUtc="2025-04-07T06:53:00Z">
              <w:r w:rsidR="00414236">
                <w:rPr>
                  <w:rFonts w:eastAsiaTheme="minorEastAsia" w:hint="eastAsia"/>
                  <w:lang w:val="en-GB" w:eastAsia="ko-KR"/>
                </w:rPr>
                <w:t>7</w:t>
              </w:r>
            </w:ins>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1314CC9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215A58">
              <w:rPr>
                <w:lang w:val="en-GB"/>
              </w:rPr>
              <w:t>129</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557" w:name="_Ref172572049"/>
      <w:bookmarkStart w:id="558" w:name="_Toc195024730"/>
      <w:bookmarkStart w:id="559" w:name="_Toc195024882"/>
      <w:r>
        <w:rPr>
          <w:lang w:val="en-GB"/>
        </w:rPr>
        <w:lastRenderedPageBreak/>
        <w:t>Check Classification</w:t>
      </w:r>
      <w:bookmarkEnd w:id="557"/>
      <w:bookmarkEnd w:id="558"/>
      <w:bookmarkEnd w:id="559"/>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560" w:name="_Ref172575919"/>
      <w:bookmarkStart w:id="561" w:name="_Toc195024731"/>
      <w:bookmarkStart w:id="562" w:name="_Toc195024883"/>
      <w:r>
        <w:rPr>
          <w:lang w:val="en-GB"/>
        </w:rPr>
        <w:t>Geometry and Spatial Operators</w:t>
      </w:r>
      <w:bookmarkEnd w:id="560"/>
      <w:bookmarkEnd w:id="561"/>
      <w:bookmarkEnd w:id="562"/>
    </w:p>
    <w:p w14:paraId="295D30AA" w14:textId="41B6D9BA" w:rsidR="00600EF7" w:rsidRDefault="00600EF7" w:rsidP="00600EF7">
      <w:pPr>
        <w:rPr>
          <w:lang w:val="en-GB"/>
        </w:rPr>
      </w:pPr>
      <w:r>
        <w:rPr>
          <w:lang w:val="en-GB"/>
        </w:rPr>
        <w:t>Geometry and spatial operators conform to the operators for vector products described in S-158.</w:t>
      </w:r>
    </w:p>
    <w:p w14:paraId="5C94D707" w14:textId="6E30ECDD" w:rsidR="00D15AE1" w:rsidRDefault="00D15AE1" w:rsidP="00D15AE1">
      <w:pPr>
        <w:tabs>
          <w:tab w:val="left" w:pos="1701"/>
        </w:tabs>
        <w:spacing w:after="120" w:line="240" w:lineRule="auto"/>
        <w:rPr>
          <w:ins w:id="563" w:author="Jason Rhee" w:date="2025-04-01T12:04:00Z" w16du:dateUtc="2025-04-01T01:04:00Z"/>
          <w:lang w:val="en-GB"/>
        </w:rPr>
      </w:pPr>
      <w:r w:rsidRPr="00C53F21">
        <w:rPr>
          <w:lang w:val="en-GB"/>
        </w:rPr>
        <w:t xml:space="preserve">For all spatial operators </w:t>
      </w:r>
      <w:del w:id="564" w:author="Jason Rhee" w:date="2025-04-01T12:03:00Z" w16du:dateUtc="2025-04-01T01:03:00Z">
        <w:r w:rsidRPr="00C53F21" w:rsidDel="00CF291B">
          <w:rPr>
            <w:lang w:val="en-GB"/>
          </w:rPr>
          <w:delText xml:space="preserve">a </w:delText>
        </w:r>
      </w:del>
      <w:ins w:id="565" w:author="Jason Rhee" w:date="2025-04-01T12:03:00Z" w16du:dateUtc="2025-04-01T01:03:00Z">
        <w:r w:rsidR="00CF291B">
          <w:rPr>
            <w:lang w:val="en-GB"/>
          </w:rPr>
          <w:t>the following</w:t>
        </w:r>
        <w:r w:rsidR="00CF291B" w:rsidRPr="00C53F21">
          <w:rPr>
            <w:lang w:val="en-GB"/>
          </w:rPr>
          <w:t xml:space="preserve"> </w:t>
        </w:r>
      </w:ins>
      <w:r w:rsidRPr="00C53F21">
        <w:rPr>
          <w:lang w:val="en-GB"/>
        </w:rPr>
        <w:t xml:space="preserve">default tolerance </w:t>
      </w:r>
      <w:del w:id="566" w:author="Jason Rhee" w:date="2025-04-01T12:03:00Z" w16du:dateUtc="2025-04-01T01:03:00Z">
        <w:r w:rsidRPr="00C53F21" w:rsidDel="00CF291B">
          <w:rPr>
            <w:lang w:val="en-GB"/>
          </w:rPr>
          <w:delText xml:space="preserve">of </w:delText>
        </w:r>
        <w:r w:rsidR="00C53F21" w:rsidRPr="00C53F21" w:rsidDel="00CF291B">
          <w:rPr>
            <w:highlight w:val="yellow"/>
            <w:lang w:val="en-GB"/>
          </w:rPr>
          <w:delText>[??? - PT to decide</w:delText>
        </w:r>
        <w:r w:rsidR="00C53F21" w:rsidDel="00CF291B">
          <w:rPr>
            <w:lang w:val="en-GB"/>
          </w:rPr>
          <w:delText xml:space="preserve">] </w:delText>
        </w:r>
      </w:del>
      <w:r w:rsidRPr="00C53F21">
        <w:rPr>
          <w:lang w:val="en-GB"/>
        </w:rPr>
        <w:t>should be applied in validation software</w:t>
      </w:r>
      <w:ins w:id="567" w:author="Jason Rhee" w:date="2025-04-01T12:03:00Z" w16du:dateUtc="2025-04-01T01:03:00Z">
        <w:r w:rsidR="00CF291B">
          <w:rPr>
            <w:lang w:val="en-GB"/>
          </w:rPr>
          <w:t xml:space="preserve">, </w:t>
        </w:r>
      </w:ins>
      <w:ins w:id="568" w:author="Jason Rhee" w:date="2025-04-02T12:41:00Z" w16du:dateUtc="2025-04-02T01:41:00Z">
        <w:r w:rsidR="00A16143">
          <w:rPr>
            <w:lang w:val="en-GB"/>
          </w:rPr>
          <w:t>in accordance with</w:t>
        </w:r>
      </w:ins>
      <w:ins w:id="569" w:author="Jason Rhee" w:date="2025-04-01T12:03:00Z" w16du:dateUtc="2025-04-01T01:03:00Z">
        <w:r w:rsidR="00CF291B">
          <w:rPr>
            <w:lang w:val="en-GB"/>
          </w:rPr>
          <w:t xml:space="preserve"> S-158:100</w:t>
        </w:r>
      </w:ins>
      <w:ins w:id="570" w:author="Jason Rhee" w:date="2025-04-01T12:05:00Z" w16du:dateUtc="2025-04-01T01:05:00Z">
        <w:r w:rsidR="00CA4BFF">
          <w:rPr>
            <w:lang w:val="en-GB"/>
          </w:rPr>
          <w:t xml:space="preserve"> </w:t>
        </w:r>
      </w:ins>
      <w:ins w:id="571" w:author="Jason Rhee" w:date="2025-04-02T12:37:00Z" w16du:dateUtc="2025-04-02T01:37:00Z">
        <w:r w:rsidR="004E4B84">
          <w:rPr>
            <w:lang w:val="en-GB"/>
          </w:rPr>
          <w:t xml:space="preserve">Edition 1.0.0, </w:t>
        </w:r>
      </w:ins>
      <w:ins w:id="572" w:author="Jason Rhee" w:date="2025-04-01T12:05:00Z" w16du:dateUtc="2025-04-01T01:05:00Z">
        <w:r w:rsidR="00CA4BFF">
          <w:rPr>
            <w:lang w:val="en-GB"/>
          </w:rPr>
          <w:t>Clause 7.2</w:t>
        </w:r>
      </w:ins>
      <w:del w:id="573" w:author="Jason Rhee" w:date="2025-04-01T12:04:00Z" w16du:dateUtc="2025-04-01T01:04:00Z">
        <w:r w:rsidRPr="00C53F21" w:rsidDel="00CF291B">
          <w:rPr>
            <w:lang w:val="en-GB"/>
          </w:rPr>
          <w:delText>.</w:delText>
        </w:r>
      </w:del>
      <w:ins w:id="574" w:author="Jason Rhee" w:date="2025-04-01T12:04:00Z" w16du:dateUtc="2025-04-01T01:04:00Z">
        <w:r w:rsidR="00CF291B">
          <w:rPr>
            <w:lang w:val="en-GB"/>
          </w:rPr>
          <w:t>:</w:t>
        </w:r>
      </w:ins>
    </w:p>
    <w:p w14:paraId="07ADCBC4" w14:textId="64C328EB" w:rsidR="00CF291B" w:rsidRDefault="00C20CAE" w:rsidP="00CF291B">
      <w:pPr>
        <w:pStyle w:val="ListParagraph"/>
        <w:numPr>
          <w:ilvl w:val="0"/>
          <w:numId w:val="110"/>
        </w:numPr>
        <w:tabs>
          <w:tab w:val="left" w:pos="1701"/>
        </w:tabs>
        <w:spacing w:line="240" w:lineRule="auto"/>
        <w:rPr>
          <w:ins w:id="575" w:author="Jason Rhee" w:date="2025-04-01T12:05:00Z" w16du:dateUtc="2025-04-01T01:05:00Z"/>
          <w:lang w:val="en-GB"/>
        </w:rPr>
      </w:pPr>
      <w:ins w:id="576" w:author="Jason Rhee" w:date="2025-04-01T12:05:00Z" w16du:dateUtc="2025-04-01T01:05:00Z">
        <w:r w:rsidRPr="005778E3">
          <w:rPr>
            <w:lang w:val="en-GB"/>
          </w:rPr>
          <w:t>10</w:t>
        </w:r>
        <w:r w:rsidRPr="00C07ACD">
          <w:rPr>
            <w:vertAlign w:val="superscript"/>
            <w:lang w:val="en-GB"/>
          </w:rPr>
          <w:t>-7</w:t>
        </w:r>
        <w:r w:rsidRPr="005778E3">
          <w:rPr>
            <w:lang w:val="en-GB"/>
          </w:rPr>
          <w:t xml:space="preserve"> </w:t>
        </w:r>
        <w:r>
          <w:rPr>
            <w:lang w:val="en-GB"/>
          </w:rPr>
          <w:t>degrees if the axis unit is decimal</w:t>
        </w:r>
        <w:r w:rsidRPr="005778E3">
          <w:rPr>
            <w:lang w:val="en-GB"/>
          </w:rPr>
          <w:t xml:space="preserve"> degrees</w:t>
        </w:r>
      </w:ins>
    </w:p>
    <w:p w14:paraId="78F2616E" w14:textId="6978E4A2" w:rsidR="00C20CAE" w:rsidRPr="00CF291B" w:rsidRDefault="00C20CAE">
      <w:pPr>
        <w:pStyle w:val="ListParagraph"/>
        <w:numPr>
          <w:ilvl w:val="0"/>
          <w:numId w:val="110"/>
        </w:numPr>
        <w:tabs>
          <w:tab w:val="left" w:pos="1701"/>
        </w:tabs>
        <w:spacing w:line="240" w:lineRule="auto"/>
        <w:rPr>
          <w:lang w:val="en-GB"/>
        </w:rPr>
        <w:pPrChange w:id="577" w:author="Jason Rhee" w:date="2025-04-01T12:04:00Z" w16du:dateUtc="2025-04-01T01:04:00Z">
          <w:pPr>
            <w:tabs>
              <w:tab w:val="left" w:pos="1701"/>
            </w:tabs>
            <w:spacing w:after="120" w:line="240" w:lineRule="auto"/>
          </w:pPr>
        </w:pPrChange>
      </w:pPr>
      <w:ins w:id="578" w:author="Jason Rhee" w:date="2025-04-01T12:05:00Z" w16du:dateUtc="2025-04-01T01:05:00Z">
        <w:r>
          <w:rPr>
            <w:lang w:val="en-GB"/>
          </w:rPr>
          <w:t>10</w:t>
        </w:r>
        <w:r w:rsidRPr="00C07ACD">
          <w:rPr>
            <w:vertAlign w:val="superscript"/>
            <w:lang w:val="en-GB"/>
          </w:rPr>
          <w:t>-2</w:t>
        </w:r>
        <w:r>
          <w:rPr>
            <w:lang w:val="en-GB"/>
          </w:rPr>
          <w:t xml:space="preserve"> metres when the axis unit is metres</w:t>
        </w:r>
      </w:ins>
    </w:p>
    <w:p w14:paraId="5EF723C0" w14:textId="08CE7948" w:rsidR="002C7023" w:rsidRDefault="002C7023" w:rsidP="002C7023">
      <w:pPr>
        <w:pStyle w:val="Heading1"/>
        <w:rPr>
          <w:lang w:val="en-GB"/>
        </w:rPr>
      </w:pPr>
      <w:bookmarkStart w:id="579" w:name="_Toc195024732"/>
      <w:bookmarkStart w:id="580" w:name="_Toc195024884"/>
      <w:commentRangeStart w:id="581"/>
      <w:r>
        <w:rPr>
          <w:lang w:val="en-GB"/>
        </w:rPr>
        <w:t>Other Components of this Specification</w:t>
      </w:r>
      <w:commentRangeEnd w:id="581"/>
      <w:r w:rsidR="006B06C6">
        <w:rPr>
          <w:rStyle w:val="CommentReference"/>
          <w:b w:val="0"/>
          <w:bCs w:val="0"/>
        </w:rPr>
        <w:commentReference w:id="581"/>
      </w:r>
      <w:bookmarkEnd w:id="579"/>
      <w:bookmarkEnd w:id="580"/>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3B3427B1" w:rsidR="002C7023" w:rsidRPr="00AE3D32" w:rsidRDefault="002C7023" w:rsidP="00AE3D32">
      <w:pPr>
        <w:pStyle w:val="ListParagraph"/>
        <w:numPr>
          <w:ilvl w:val="0"/>
          <w:numId w:val="108"/>
        </w:numPr>
        <w:rPr>
          <w:lang w:val="en-GB"/>
        </w:rPr>
      </w:pPr>
      <w:r w:rsidRPr="00AE3D32">
        <w:rPr>
          <w:lang w:val="en-GB"/>
        </w:rPr>
        <w:t>Spreadsheet of S-</w:t>
      </w:r>
      <w:r w:rsidR="00215A58">
        <w:rPr>
          <w:lang w:val="en-GB"/>
        </w:rPr>
        <w:t>129</w:t>
      </w:r>
      <w:r w:rsidRPr="00AE3D32">
        <w:rPr>
          <w:lang w:val="en-GB"/>
        </w:rPr>
        <w:t xml:space="preserve"> validation checks named </w:t>
      </w:r>
      <w:r w:rsidR="00E2341D">
        <w:rPr>
          <w:lang w:val="en-GB"/>
        </w:rPr>
        <w:t>S158_</w:t>
      </w:r>
      <w:r w:rsidR="00215A58">
        <w:rPr>
          <w:lang w:val="en-GB"/>
        </w:rPr>
        <w:t>129</w:t>
      </w:r>
      <w:r w:rsidR="00E2341D">
        <w:rPr>
          <w:lang w:val="en-GB"/>
        </w:rPr>
        <w:t>_</w:t>
      </w:r>
      <w:del w:id="582" w:author="Jason Rhee" w:date="2025-04-11T16:51:00Z" w16du:dateUtc="2025-04-11T06:51:00Z">
        <w:r w:rsidR="00E2341D" w:rsidDel="00CC1E1F">
          <w:rPr>
            <w:lang w:val="en-GB"/>
          </w:rPr>
          <w:delText>0</w:delText>
        </w:r>
      </w:del>
      <w:ins w:id="583" w:author="Jason Rhee" w:date="2025-04-11T16:51:00Z" w16du:dateUtc="2025-04-11T06:51:00Z">
        <w:r w:rsidR="00CC1E1F">
          <w:rPr>
            <w:rFonts w:eastAsiaTheme="minorEastAsia" w:hint="eastAsia"/>
            <w:lang w:val="en-GB" w:eastAsia="ko-KR"/>
          </w:rPr>
          <w:t>1</w:t>
        </w:r>
      </w:ins>
      <w:r w:rsidR="00E2341D">
        <w:rPr>
          <w:lang w:val="en-GB"/>
        </w:rPr>
        <w:t>_</w:t>
      </w:r>
      <w:del w:id="584" w:author="Raphael Malyankar" w:date="2024-12-04T22:42:00Z" w16du:dateUtc="2024-12-05T05:42:00Z">
        <w:r w:rsidR="001D7811" w:rsidDel="006B06C6">
          <w:rPr>
            <w:lang w:val="en-GB"/>
          </w:rPr>
          <w:delText>1</w:delText>
        </w:r>
      </w:del>
      <w:ins w:id="585" w:author="Raphael Malyankar" w:date="2024-12-04T22:42:00Z" w16du:dateUtc="2024-12-05T05:42:00Z">
        <w:del w:id="586" w:author="Jason Rhee" w:date="2025-03-31T11:55:00Z" w16du:dateUtc="2025-03-31T00:55:00Z">
          <w:r w:rsidR="006B06C6" w:rsidDel="00630119">
            <w:rPr>
              <w:lang w:val="en-GB"/>
            </w:rPr>
            <w:delText>2</w:delText>
          </w:r>
        </w:del>
      </w:ins>
      <w:ins w:id="587" w:author="Jason Rhee" w:date="2025-04-11T16:51:00Z" w16du:dateUtc="2025-04-11T06:51:00Z">
        <w:r w:rsidR="00CC1E1F">
          <w:rPr>
            <w:rFonts w:eastAsiaTheme="minorEastAsia" w:hint="eastAsia"/>
            <w:lang w:val="en-GB" w:eastAsia="ko-KR"/>
          </w:rPr>
          <w:t>0</w:t>
        </w:r>
      </w:ins>
      <w:r w:rsidR="00E2341D">
        <w:rPr>
          <w:lang w:val="en-GB"/>
        </w:rPr>
        <w:t>_0_</w:t>
      </w:r>
      <w:del w:id="588" w:author="Raphael Malyankar" w:date="2024-12-04T22:42:00Z" w16du:dateUtc="2024-12-05T05:42:00Z">
        <w:r w:rsidR="00E2341D" w:rsidDel="006B06C6">
          <w:rPr>
            <w:lang w:val="en-GB"/>
          </w:rPr>
          <w:delText>202409</w:delText>
        </w:r>
        <w:r w:rsidR="001D7811" w:rsidDel="006B06C6">
          <w:rPr>
            <w:lang w:val="en-GB"/>
          </w:rPr>
          <w:delText>3</w:delText>
        </w:r>
        <w:r w:rsidR="00E2341D" w:rsidDel="006B06C6">
          <w:rPr>
            <w:lang w:val="en-GB"/>
          </w:rPr>
          <w:delText>0</w:delText>
        </w:r>
      </w:del>
      <w:ins w:id="589" w:author="Raphael Malyankar" w:date="2024-12-04T22:42:00Z" w16du:dateUtc="2024-12-05T05:42:00Z">
        <w:del w:id="590" w:author="Jason Rhee" w:date="2025-03-31T11:55:00Z" w16du:dateUtc="2025-03-31T00:55:00Z">
          <w:r w:rsidR="006B06C6" w:rsidDel="00630119">
            <w:rPr>
              <w:lang w:val="en-GB"/>
            </w:rPr>
            <w:delText>YYYYMMDD</w:delText>
          </w:r>
        </w:del>
      </w:ins>
      <w:ins w:id="591" w:author="Jason Rhee" w:date="2025-03-31T11:55:00Z" w16du:dateUtc="2025-03-31T00:55:00Z">
        <w:r w:rsidR="00630119">
          <w:rPr>
            <w:lang w:val="en-GB"/>
          </w:rPr>
          <w:t>20250</w:t>
        </w:r>
      </w:ins>
      <w:ins w:id="592" w:author="Jason Rhee" w:date="2025-04-08T17:06:00Z" w16du:dateUtc="2025-04-08T07:06:00Z">
        <w:r w:rsidR="00D46A83">
          <w:rPr>
            <w:lang w:val="en-GB"/>
          </w:rPr>
          <w:t>4</w:t>
        </w:r>
      </w:ins>
      <w:ins w:id="593" w:author="Jason Rhee" w:date="2025-04-11T16:51:00Z" w16du:dateUtc="2025-04-11T06:51:00Z">
        <w:r w:rsidR="00CC1E1F">
          <w:rPr>
            <w:rFonts w:eastAsiaTheme="minorEastAsia" w:hint="eastAsia"/>
            <w:lang w:val="en-GB" w:eastAsia="ko-KR"/>
          </w:rPr>
          <w:t>11</w:t>
        </w:r>
      </w:ins>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73" w:author="Raphael Malyankar" w:date="2024-08-06T18:40:00Z" w:initials="rmm">
    <w:p w14:paraId="7665EBB5" w14:textId="2BDDAE78" w:rsidR="00583ED8" w:rsidRDefault="00583ED8">
      <w:pPr>
        <w:pStyle w:val="CommentText"/>
      </w:pPr>
      <w:r>
        <w:rPr>
          <w:rStyle w:val="CommentReference"/>
        </w:rPr>
        <w:annotationRef/>
      </w:r>
      <w:r>
        <w:t>Review for completeness and duplication after S-1</w:t>
      </w:r>
      <w:r w:rsidR="00D9553C">
        <w:t>29</w:t>
      </w:r>
      <w:r>
        <w:t xml:space="preserve"> is finalized and the S-158 series is more mature.</w:t>
      </w:r>
    </w:p>
  </w:comment>
  <w:comment w:id="378" w:author="Raphael Malyankar" w:date="2024-10-11T00:38:00Z" w:initials="rmm">
    <w:p w14:paraId="16025F81" w14:textId="570EBE08" w:rsidR="00ED6F4D" w:rsidRDefault="00ED6F4D">
      <w:pPr>
        <w:pStyle w:val="CommentText"/>
      </w:pPr>
      <w:r>
        <w:rPr>
          <w:rStyle w:val="CommentReference"/>
        </w:rPr>
        <w:annotationRef/>
      </w:r>
      <w:r>
        <w:t>If abbreviated terms not defined in S-158 are used, especially in the list of checks, add the following (see S-58 for the format):</w:t>
      </w:r>
    </w:p>
    <w:p w14:paraId="554F02BD" w14:textId="05EA8330" w:rsidR="00ED6F4D" w:rsidRDefault="00ED6F4D">
      <w:pPr>
        <w:pStyle w:val="CommentText"/>
      </w:pPr>
      <w:r>
        <w:t>In addition, this specification uses the following abbreviated terms</w:t>
      </w:r>
    </w:p>
    <w:p w14:paraId="0C08FA6F" w14:textId="77777777" w:rsidR="00ED6F4D" w:rsidRDefault="00ED6F4D">
      <w:pPr>
        <w:pStyle w:val="CommentText"/>
      </w:pPr>
      <w:r>
        <w:t>ABC</w:t>
      </w:r>
      <w:r>
        <w:tab/>
        <w:t>definition</w:t>
      </w:r>
    </w:p>
    <w:p w14:paraId="09E91281" w14:textId="592415DE" w:rsidR="00ED6F4D" w:rsidRDefault="00ED6F4D">
      <w:pPr>
        <w:pStyle w:val="CommentText"/>
      </w:pPr>
      <w:r>
        <w:t>XYZ</w:t>
      </w:r>
      <w:r>
        <w:tab/>
        <w:t>definition</w:t>
      </w:r>
    </w:p>
  </w:comment>
  <w:comment w:id="407"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429" w:author="Jason Rhee" w:date="2025-04-07T16:58:00Z" w:initials="JR">
    <w:p w14:paraId="2C95D97B" w14:textId="77777777" w:rsidR="00144205" w:rsidRDefault="00144205" w:rsidP="00144205">
      <w:pPr>
        <w:pStyle w:val="CommentText"/>
        <w:jc w:val="left"/>
      </w:pPr>
      <w:r>
        <w:rPr>
          <w:rStyle w:val="CommentReference"/>
        </w:rPr>
        <w:annotationRef/>
      </w:r>
      <w:r>
        <w:t>Copied from S-158:100 1.0.0, with “100” replaced by “129”</w:t>
      </w:r>
    </w:p>
  </w:comment>
  <w:comment w:id="472" w:author="Raphael Malyankar" w:date="2024-12-04T22:33:00Z" w:initials="rmm">
    <w:p w14:paraId="79FAE6C5" w14:textId="2EE29817" w:rsidR="00141425" w:rsidRDefault="00141425">
      <w:pPr>
        <w:pStyle w:val="CommentText"/>
      </w:pPr>
      <w:r>
        <w:rPr>
          <w:rStyle w:val="CommentReference"/>
        </w:rPr>
        <w:annotationRef/>
      </w:r>
      <w:r w:rsidRPr="00141425">
        <w:t>S-158:100 Edition 0.2.0 draft (sic) divides them into Collection A (for datasets, exchange catalogues, and exchange sets) and Collection B (for specifications)</w:t>
      </w:r>
      <w:r>
        <w:t>.</w:t>
      </w:r>
    </w:p>
  </w:comment>
  <w:comment w:id="476" w:author="Raphael Malyankar" w:date="2024-10-07T19:03:00Z" w:initials="rmm">
    <w:p w14:paraId="5E75D8ED" w14:textId="77777777" w:rsidR="004A1094" w:rsidRDefault="004A1094" w:rsidP="004A1094">
      <w:pPr>
        <w:pStyle w:val="CommentText"/>
      </w:pPr>
      <w:r>
        <w:rPr>
          <w:rStyle w:val="CommentReference"/>
        </w:rPr>
        <w:annotationRef/>
      </w:r>
      <w:r>
        <w:t>Replace any “DevNNNN” checks with the final Check_ID when finalizing.</w:t>
      </w:r>
    </w:p>
  </w:comment>
  <w:comment w:id="477" w:author="Jason Rhee" w:date="2025-04-08T17:22:00Z" w:initials="JR">
    <w:p w14:paraId="2F3833EC" w14:textId="77777777" w:rsidR="00FF214A" w:rsidRDefault="00FF214A" w:rsidP="00FF214A">
      <w:pPr>
        <w:pStyle w:val="CommentText"/>
        <w:jc w:val="left"/>
      </w:pPr>
      <w:r>
        <w:rPr>
          <w:rStyle w:val="CommentReference"/>
        </w:rPr>
        <w:annotationRef/>
      </w:r>
      <w:r>
        <w:t>Updated Check ID?</w:t>
      </w:r>
    </w:p>
  </w:comment>
  <w:comment w:id="478" w:author="Jason Rhee" w:date="2025-04-08T17:21:00Z" w:initials="JR">
    <w:p w14:paraId="7F0008B4" w14:textId="72BA2C0F" w:rsidR="00FF214A" w:rsidRDefault="00FF214A" w:rsidP="00FF214A">
      <w:pPr>
        <w:pStyle w:val="CommentText"/>
        <w:jc w:val="left"/>
      </w:pPr>
      <w:r>
        <w:rPr>
          <w:rStyle w:val="CommentReference"/>
        </w:rPr>
        <w:annotationRef/>
      </w:r>
      <w:r>
        <w:t>Updated Check IDs?</w:t>
      </w:r>
    </w:p>
  </w:comment>
  <w:comment w:id="481" w:author="Jason Rhee" w:date="2025-04-08T17:22:00Z" w:initials="JR">
    <w:p w14:paraId="2AA40E86" w14:textId="77777777" w:rsidR="00FF214A" w:rsidRDefault="00FF214A" w:rsidP="00FF214A">
      <w:pPr>
        <w:pStyle w:val="CommentText"/>
        <w:jc w:val="left"/>
      </w:pPr>
      <w:r>
        <w:rPr>
          <w:rStyle w:val="CommentReference"/>
        </w:rPr>
        <w:annotationRef/>
      </w:r>
      <w:r>
        <w:t>Updated Check IDs?</w:t>
      </w:r>
    </w:p>
  </w:comment>
  <w:comment w:id="488" w:author="Raphael Malyankar" w:date="2024-09-24T15:49:00Z" w:initials="rmm">
    <w:p w14:paraId="1057D043" w14:textId="057ACA61"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489"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526" w:author="Raphael Malyankar" w:date="2024-10-01T12:06:00Z" w:initials="rmm">
    <w:p w14:paraId="1FF9AA7A" w14:textId="755D8AB4" w:rsidR="008739B6" w:rsidRDefault="008739B6">
      <w:pPr>
        <w:pStyle w:val="CommentText"/>
      </w:pPr>
      <w:r>
        <w:rPr>
          <w:rStyle w:val="CommentReference"/>
        </w:rPr>
        <w:annotationRef/>
      </w:r>
      <w:r>
        <w:t>Not relevant to S-129?</w:t>
      </w:r>
    </w:p>
  </w:comment>
  <w:comment w:id="527" w:author="Raphael Malyankar" w:date="2024-12-04T22:39:00Z" w:initials="rmm">
    <w:p w14:paraId="2CC3FE58" w14:textId="4A4BC69A" w:rsidR="00141425" w:rsidRDefault="00141425">
      <w:pPr>
        <w:pStyle w:val="CommentText"/>
      </w:pPr>
      <w:r>
        <w:rPr>
          <w:rStyle w:val="CommentReference"/>
        </w:rPr>
        <w:annotationRef/>
      </w:r>
      <w:r>
        <w:t>Retained for now pending January ’25 S-124/S-129 interoperability VTC</w:t>
      </w:r>
    </w:p>
  </w:comment>
  <w:comment w:id="551" w:author="Raphael Malyankar" w:date="2024-10-01T12:07:00Z" w:initials="rmm">
    <w:p w14:paraId="0067DDA3" w14:textId="6366D63A" w:rsidR="001D7811" w:rsidRDefault="001D7811">
      <w:pPr>
        <w:pStyle w:val="CommentText"/>
      </w:pPr>
      <w:r>
        <w:rPr>
          <w:rStyle w:val="CommentReference"/>
        </w:rPr>
        <w:annotationRef/>
      </w:r>
      <w:r w:rsidRPr="001D7811">
        <w:t>Not applicable? Are checks for conforming to product-specific constraints covered by a generically-phrased S-100 check?</w:t>
      </w:r>
    </w:p>
  </w:comment>
  <w:comment w:id="581" w:author="Raphael Malyankar" w:date="2024-12-04T22:41:00Z" w:initials="rmm">
    <w:p w14:paraId="5F053734" w14:textId="5BA3EC0F" w:rsidR="006B06C6" w:rsidRDefault="006B06C6">
      <w:pPr>
        <w:pStyle w:val="CommentText"/>
      </w:pPr>
      <w:r>
        <w:rPr>
          <w:rStyle w:val="CommentReference"/>
        </w:rPr>
        <w:annotationRef/>
      </w:r>
      <w:r w:rsidRPr="006B06C6">
        <w:t>PT to adapt this section depending on how the checks are actually released, e.g., as an Annex to this document, a separate Excel fiel,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65EBB5" w15:done="0"/>
  <w15:commentEx w15:paraId="09E91281" w15:done="0"/>
  <w15:commentEx w15:paraId="2080BCF4" w15:done="0"/>
  <w15:commentEx w15:paraId="2C95D97B" w15:done="0"/>
  <w15:commentEx w15:paraId="79FAE6C5" w15:done="0"/>
  <w15:commentEx w15:paraId="5E75D8ED" w15:done="0"/>
  <w15:commentEx w15:paraId="2F3833EC" w15:done="0"/>
  <w15:commentEx w15:paraId="7F0008B4" w15:done="0"/>
  <w15:commentEx w15:paraId="2AA40E86" w15:done="0"/>
  <w15:commentEx w15:paraId="1057D043" w15:done="0"/>
  <w15:commentEx w15:paraId="07FB1DF3" w15:paraIdParent="1057D043" w15:done="0"/>
  <w15:commentEx w15:paraId="1FF9AA7A" w15:done="0"/>
  <w15:commentEx w15:paraId="2CC3FE58" w15:paraIdParent="1FF9AA7A" w15:done="0"/>
  <w15:commentEx w15:paraId="0067DDA3" w15:done="0"/>
  <w15:commentEx w15:paraId="5F053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3ACF414" w16cex:dateUtc="2024-08-07T01:40:00Z"/>
  <w16cex:commentExtensible w16cex:durableId="677C0B97" w16cex:dateUtc="2024-10-11T07:38:00Z"/>
  <w16cex:commentExtensible w16cex:durableId="387F3202" w16cex:dateUtc="2024-10-01T19:03:00Z"/>
  <w16cex:commentExtensible w16cex:durableId="4B4F799F" w16cex:dateUtc="2025-04-07T06:58:00Z"/>
  <w16cex:commentExtensible w16cex:durableId="541AC10D" w16cex:dateUtc="2024-12-05T05:33:00Z"/>
  <w16cex:commentExtensible w16cex:durableId="1D4864A4" w16cex:dateUtc="2024-10-08T02:03:00Z"/>
  <w16cex:commentExtensible w16cex:durableId="256A25DE" w16cex:dateUtc="2025-04-08T07:22:00Z"/>
  <w16cex:commentExtensible w16cex:durableId="6318E9A2" w16cex:dateUtc="2025-04-08T07:21:00Z"/>
  <w16cex:commentExtensible w16cex:durableId="26E51DB8" w16cex:dateUtc="2025-04-08T07:22:00Z"/>
  <w16cex:commentExtensible w16cex:durableId="7C4FEC58" w16cex:dateUtc="2024-09-24T22:49:00Z"/>
  <w16cex:commentExtensible w16cex:durableId="5AED4459" w16cex:dateUtc="2024-09-24T23:06:00Z"/>
  <w16cex:commentExtensible w16cex:durableId="631387BA" w16cex:dateUtc="2024-10-01T19:06:00Z"/>
  <w16cex:commentExtensible w16cex:durableId="706580DD" w16cex:dateUtc="2024-12-05T05:39:00Z"/>
  <w16cex:commentExtensible w16cex:durableId="215C24D2" w16cex:dateUtc="2024-10-01T19:07:00Z"/>
  <w16cex:commentExtensible w16cex:durableId="51660D9C" w16cex:dateUtc="2024-12-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65EBB5" w16cid:durableId="53ACF414"/>
  <w16cid:commentId w16cid:paraId="09E91281" w16cid:durableId="677C0B97"/>
  <w16cid:commentId w16cid:paraId="2080BCF4" w16cid:durableId="387F3202"/>
  <w16cid:commentId w16cid:paraId="2C95D97B" w16cid:durableId="4B4F799F"/>
  <w16cid:commentId w16cid:paraId="79FAE6C5" w16cid:durableId="541AC10D"/>
  <w16cid:commentId w16cid:paraId="5E75D8ED" w16cid:durableId="1D4864A4"/>
  <w16cid:commentId w16cid:paraId="2F3833EC" w16cid:durableId="256A25DE"/>
  <w16cid:commentId w16cid:paraId="7F0008B4" w16cid:durableId="6318E9A2"/>
  <w16cid:commentId w16cid:paraId="2AA40E86" w16cid:durableId="26E51DB8"/>
  <w16cid:commentId w16cid:paraId="1057D043" w16cid:durableId="7C4FEC58"/>
  <w16cid:commentId w16cid:paraId="07FB1DF3" w16cid:durableId="5AED4459"/>
  <w16cid:commentId w16cid:paraId="1FF9AA7A" w16cid:durableId="631387BA"/>
  <w16cid:commentId w16cid:paraId="2CC3FE58" w16cid:durableId="706580DD"/>
  <w16cid:commentId w16cid:paraId="0067DDA3" w16cid:durableId="215C24D2"/>
  <w16cid:commentId w16cid:paraId="5F053734" w16cid:durableId="51660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A6583" w14:textId="77777777" w:rsidR="00EA69AC" w:rsidRDefault="00EA69AC" w:rsidP="003B41C3">
      <w:pPr>
        <w:spacing w:line="240" w:lineRule="auto"/>
      </w:pPr>
      <w:r>
        <w:separator/>
      </w:r>
    </w:p>
  </w:endnote>
  <w:endnote w:type="continuationSeparator" w:id="0">
    <w:p w14:paraId="1C32CE2E" w14:textId="77777777" w:rsidR="00EA69AC" w:rsidRDefault="00EA69AC"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9DC5" w14:textId="7E268909"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215A58">
      <w:rPr>
        <w:rFonts w:ascii="Arial" w:hAnsi="Arial" w:cs="Arial"/>
        <w:sz w:val="16"/>
      </w:rPr>
      <w:t>29</w:t>
    </w:r>
    <w:r>
      <w:rPr>
        <w:rFonts w:ascii="Arial" w:hAnsi="Arial" w:cs="Arial"/>
        <w:sz w:val="16"/>
      </w:rPr>
      <w:ptab w:relativeTo="margin" w:alignment="center" w:leader="none"/>
    </w:r>
    <w:ins w:id="317" w:author="Raphael Malyankar" w:date="2024-12-04T22:43:00Z" w16du:dateUtc="2024-12-05T05:43:00Z">
      <w:del w:id="318" w:author="Jason Rhee" w:date="2025-04-02T12:43:00Z" w16du:dateUtc="2025-04-02T01:43:00Z">
        <w:r w:rsidR="000B1347" w:rsidDel="008E657C">
          <w:rPr>
            <w:rFonts w:ascii="Arial" w:hAnsi="Arial" w:cs="Arial"/>
            <w:sz w:val="16"/>
          </w:rPr>
          <w:delText>December</w:delText>
        </w:r>
      </w:del>
    </w:ins>
    <w:ins w:id="319" w:author="Jason Rhee" w:date="2025-04-02T12:43:00Z" w16du:dateUtc="2025-04-02T01:43:00Z">
      <w:r w:rsidR="008E657C">
        <w:rPr>
          <w:rFonts w:ascii="Arial" w:hAnsi="Arial" w:cs="Arial"/>
          <w:sz w:val="16"/>
        </w:rPr>
        <w:t>April</w:t>
      </w:r>
    </w:ins>
    <w:del w:id="320" w:author="Raphael Malyankar" w:date="2024-12-04T22:43:00Z" w16du:dateUtc="2024-12-05T05:43:00Z">
      <w:r w:rsidR="00DA1A11" w:rsidDel="000B1347">
        <w:rPr>
          <w:rFonts w:ascii="Arial" w:hAnsi="Arial" w:cs="Arial"/>
          <w:sz w:val="16"/>
        </w:rPr>
        <w:delText>September</w:delText>
      </w:r>
    </w:del>
    <w:r w:rsidR="002D2E7B">
      <w:rPr>
        <w:rFonts w:ascii="Arial" w:hAnsi="Arial" w:cs="Arial"/>
        <w:sz w:val="16"/>
      </w:rPr>
      <w:t xml:space="preserve"> </w:t>
    </w:r>
    <w:del w:id="321" w:author="Jason Rhee" w:date="2025-04-02T12:43:00Z" w16du:dateUtc="2025-04-02T01:43:00Z">
      <w:r w:rsidR="002D2E7B" w:rsidDel="008E657C">
        <w:rPr>
          <w:rFonts w:ascii="Arial" w:hAnsi="Arial" w:cs="Arial"/>
          <w:sz w:val="16"/>
        </w:rPr>
        <w:delText>2024</w:delText>
      </w:r>
      <w:r w:rsidDel="008E657C">
        <w:rPr>
          <w:rFonts w:ascii="Arial" w:hAnsi="Arial" w:cs="Arial"/>
          <w:sz w:val="16"/>
        </w:rPr>
        <w:ptab w:relativeTo="margin" w:alignment="right" w:leader="none"/>
      </w:r>
      <w:r w:rsidRPr="00B90C51" w:rsidDel="008E657C">
        <w:rPr>
          <w:rFonts w:ascii="Arial" w:hAnsi="Arial" w:cs="Arial"/>
          <w:sz w:val="16"/>
        </w:rPr>
        <w:delText xml:space="preserve">Edition </w:delText>
      </w:r>
    </w:del>
    <w:ins w:id="322" w:author="Jason Rhee" w:date="2025-04-02T12:43:00Z" w16du:dateUtc="2025-04-02T01:43:00Z">
      <w:r w:rsidR="008E657C">
        <w:rPr>
          <w:rFonts w:ascii="Arial" w:hAnsi="Arial" w:cs="Arial"/>
          <w:sz w:val="16"/>
        </w:rPr>
        <w:t>2025</w:t>
      </w:r>
      <w:r w:rsidR="008E657C">
        <w:rPr>
          <w:rFonts w:ascii="Arial" w:hAnsi="Arial" w:cs="Arial"/>
          <w:sz w:val="16"/>
        </w:rPr>
        <w:ptab w:relativeTo="margin" w:alignment="right" w:leader="none"/>
      </w:r>
      <w:r w:rsidR="008E657C" w:rsidRPr="00B90C51">
        <w:rPr>
          <w:rFonts w:ascii="Arial" w:hAnsi="Arial" w:cs="Arial"/>
          <w:sz w:val="16"/>
        </w:rPr>
        <w:t xml:space="preserve">Edition </w:t>
      </w:r>
    </w:ins>
    <w:r w:rsidR="00723E95">
      <w:rPr>
        <w:rFonts w:ascii="Arial" w:hAnsi="Arial" w:cs="Arial"/>
        <w:sz w:val="16"/>
      </w:rPr>
      <w:t>0.</w:t>
    </w:r>
    <w:ins w:id="323" w:author="Raphael Malyankar" w:date="2024-12-04T22:43:00Z" w16du:dateUtc="2024-12-05T05:43:00Z">
      <w:del w:id="324" w:author="Jason Rhee" w:date="2025-04-02T12:43:00Z" w16du:dateUtc="2025-04-02T01:43:00Z">
        <w:r w:rsidR="000B1347" w:rsidDel="008E657C">
          <w:rPr>
            <w:rFonts w:ascii="Arial" w:hAnsi="Arial" w:cs="Arial"/>
            <w:sz w:val="16"/>
          </w:rPr>
          <w:delText>2</w:delText>
        </w:r>
      </w:del>
    </w:ins>
    <w:ins w:id="325" w:author="Jason Rhee" w:date="2025-04-02T12:43:00Z" w16du:dateUtc="2025-04-02T01:43:00Z">
      <w:r w:rsidR="008E657C">
        <w:rPr>
          <w:rFonts w:ascii="Arial" w:hAnsi="Arial" w:cs="Arial"/>
          <w:sz w:val="16"/>
        </w:rPr>
        <w:t>3</w:t>
      </w:r>
    </w:ins>
    <w:del w:id="326" w:author="Raphael Malyankar" w:date="2024-12-04T22:43:00Z" w16du:dateUtc="2024-12-05T05:43:00Z">
      <w:r w:rsidR="00215A58" w:rsidDel="000B1347">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E796" w14:textId="07A6ADA5"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w:t>
    </w:r>
    <w:del w:id="327" w:author="Jason Rhee" w:date="2025-04-02T12:42:00Z" w16du:dateUtc="2025-04-02T01:42:00Z">
      <w:r w:rsidR="00DA1A11" w:rsidDel="003D018B">
        <w:rPr>
          <w:rFonts w:ascii="Arial" w:hAnsi="Arial" w:cs="Arial"/>
          <w:sz w:val="16"/>
        </w:rPr>
        <w:delText>1</w:delText>
      </w:r>
      <w:r w:rsidR="007906A9" w:rsidDel="003D018B">
        <w:rPr>
          <w:rFonts w:ascii="Arial" w:hAnsi="Arial" w:cs="Arial"/>
          <w:sz w:val="16"/>
        </w:rPr>
        <w:delText>29</w:delText>
      </w:r>
      <w:r w:rsidDel="003D018B">
        <w:rPr>
          <w:rFonts w:ascii="Arial" w:hAnsi="Arial" w:cs="Arial"/>
          <w:sz w:val="16"/>
        </w:rPr>
        <w:ptab w:relativeTo="margin" w:alignment="center" w:leader="none"/>
      </w:r>
    </w:del>
    <w:ins w:id="328" w:author="Raphael Malyankar" w:date="2024-12-04T22:44:00Z" w16du:dateUtc="2024-12-05T05:44:00Z">
      <w:del w:id="329" w:author="Jason Rhee" w:date="2025-04-02T12:42:00Z" w16du:dateUtc="2025-04-02T01:42:00Z">
        <w:r w:rsidR="000B1347" w:rsidDel="003D018B">
          <w:rPr>
            <w:rFonts w:ascii="Arial" w:hAnsi="Arial" w:cs="Arial"/>
            <w:sz w:val="16"/>
          </w:rPr>
          <w:delText>December</w:delText>
        </w:r>
      </w:del>
    </w:ins>
    <w:ins w:id="330" w:author="Jason Rhee" w:date="2025-04-02T12:42:00Z" w16du:dateUtc="2025-04-02T01:42:00Z">
      <w:r w:rsidR="003D018B">
        <w:rPr>
          <w:rFonts w:ascii="Arial" w:hAnsi="Arial" w:cs="Arial"/>
          <w:sz w:val="16"/>
        </w:rPr>
        <w:t>April</w:t>
      </w:r>
    </w:ins>
    <w:del w:id="331" w:author="Raphael Malyankar" w:date="2024-12-04T22:43:00Z" w16du:dateUtc="2024-12-05T05:43:00Z">
      <w:r w:rsidR="00DA1A11" w:rsidDel="000B1347">
        <w:rPr>
          <w:rFonts w:ascii="Arial" w:hAnsi="Arial" w:cs="Arial"/>
          <w:sz w:val="16"/>
        </w:rPr>
        <w:delText>September</w:delText>
      </w:r>
    </w:del>
    <w:r>
      <w:rPr>
        <w:rFonts w:ascii="Arial" w:hAnsi="Arial" w:cs="Arial"/>
        <w:sz w:val="16"/>
      </w:rPr>
      <w:t xml:space="preserve"> 202</w:t>
    </w:r>
    <w:del w:id="332" w:author="Jason Rhee" w:date="2025-04-02T12:42:00Z" w16du:dateUtc="2025-04-02T01:42:00Z">
      <w:r w:rsidR="009A634F" w:rsidDel="003D018B">
        <w:rPr>
          <w:rFonts w:ascii="Arial" w:hAnsi="Arial" w:cs="Arial"/>
          <w:sz w:val="16"/>
        </w:rPr>
        <w:delText>4</w:delText>
      </w:r>
    </w:del>
    <w:ins w:id="333" w:author="Jason Rhee" w:date="2025-04-02T12:42:00Z" w16du:dateUtc="2025-04-02T01:42:00Z">
      <w:r w:rsidR="003D018B">
        <w:rPr>
          <w:rFonts w:ascii="Arial" w:hAnsi="Arial" w:cs="Arial"/>
          <w:sz w:val="16"/>
        </w:rPr>
        <w:t>5</w:t>
      </w:r>
    </w:ins>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334" w:author="Raphael Malyankar" w:date="2024-12-04T22:44:00Z" w16du:dateUtc="2024-12-05T05:44:00Z">
      <w:del w:id="335" w:author="Jason Rhee" w:date="2025-04-02T12:42:00Z" w16du:dateUtc="2025-04-02T01:42:00Z">
        <w:r w:rsidR="000B1347" w:rsidDel="003D018B">
          <w:rPr>
            <w:rFonts w:ascii="Arial" w:hAnsi="Arial" w:cs="Arial"/>
            <w:sz w:val="16"/>
          </w:rPr>
          <w:delText>2</w:delText>
        </w:r>
      </w:del>
    </w:ins>
    <w:ins w:id="336" w:author="Jason Rhee" w:date="2025-04-02T12:42:00Z" w16du:dateUtc="2025-04-02T01:42:00Z">
      <w:r w:rsidR="003D018B">
        <w:rPr>
          <w:rFonts w:ascii="Arial" w:hAnsi="Arial" w:cs="Arial"/>
          <w:sz w:val="16"/>
        </w:rPr>
        <w:t>3</w:t>
      </w:r>
    </w:ins>
    <w:del w:id="337" w:author="Raphael Malyankar" w:date="2024-12-04T22:44:00Z" w16du:dateUtc="2024-12-05T05:44:00Z">
      <w:r w:rsidR="007906A9" w:rsidDel="000B1347">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350E" w14:textId="7E688EE0"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:1</w:t>
    </w:r>
    <w:r w:rsidR="007906A9">
      <w:rPr>
        <w:rFonts w:cs="Arial"/>
        <w:sz w:val="16"/>
      </w:rPr>
      <w:t>29</w:t>
    </w:r>
    <w:r w:rsidRPr="003C4461">
      <w:rPr>
        <w:rFonts w:cs="Arial"/>
        <w:sz w:val="16"/>
      </w:rPr>
      <w:tab/>
    </w:r>
    <w:ins w:id="594" w:author="Raphael Malyankar" w:date="2024-12-04T22:44:00Z" w16du:dateUtc="2024-12-05T05:44:00Z">
      <w:del w:id="595" w:author="Jason Rhee" w:date="2025-04-02T12:44:00Z" w16du:dateUtc="2025-04-02T01:44:00Z">
        <w:r w:rsidR="000B1347" w:rsidDel="008E657C">
          <w:rPr>
            <w:rFonts w:cs="Arial"/>
            <w:sz w:val="16"/>
          </w:rPr>
          <w:delText>December</w:delText>
        </w:r>
      </w:del>
    </w:ins>
    <w:ins w:id="596" w:author="Jason Rhee" w:date="2025-04-02T12:44:00Z" w16du:dateUtc="2025-04-02T01:44:00Z">
      <w:r w:rsidR="008E657C">
        <w:rPr>
          <w:rFonts w:cs="Arial"/>
          <w:sz w:val="16"/>
        </w:rPr>
        <w:t>April</w:t>
      </w:r>
    </w:ins>
    <w:del w:id="597" w:author="Raphael Malyankar" w:date="2024-12-04T22:44:00Z" w16du:dateUtc="2024-12-05T05:44:00Z">
      <w:r w:rsidR="00DA1A11" w:rsidDel="000B1347">
        <w:rPr>
          <w:rFonts w:cs="Arial"/>
          <w:sz w:val="16"/>
        </w:rPr>
        <w:delText>September</w:delText>
      </w:r>
    </w:del>
    <w:r w:rsidR="00E87670">
      <w:rPr>
        <w:rFonts w:cs="Arial"/>
        <w:sz w:val="16"/>
      </w:rPr>
      <w:t xml:space="preserve"> </w:t>
    </w:r>
    <w:del w:id="598" w:author="Jason Rhee" w:date="2025-04-02T12:44:00Z" w16du:dateUtc="2025-04-02T01:44:00Z">
      <w:r w:rsidR="002D2E7B" w:rsidDel="008E657C">
        <w:rPr>
          <w:rFonts w:cs="Arial"/>
          <w:sz w:val="16"/>
        </w:rPr>
        <w:delText>2024</w:delText>
      </w:r>
    </w:del>
    <w:ins w:id="599" w:author="Jason Rhee" w:date="2025-04-02T12:44:00Z" w16du:dateUtc="2025-04-02T01:44:00Z">
      <w:r w:rsidR="008E657C">
        <w:rPr>
          <w:rFonts w:cs="Arial"/>
          <w:sz w:val="16"/>
        </w:rPr>
        <w:t>2025</w:t>
      </w:r>
    </w:ins>
    <w:r w:rsidRPr="003C4461">
      <w:rPr>
        <w:rFonts w:cs="Arial"/>
        <w:sz w:val="16"/>
      </w:rPr>
      <w:tab/>
      <w:t xml:space="preserve">Edition </w:t>
    </w:r>
    <w:r w:rsidR="00723E95">
      <w:rPr>
        <w:rFonts w:cs="Arial"/>
        <w:sz w:val="16"/>
      </w:rPr>
      <w:t>0.</w:t>
    </w:r>
    <w:ins w:id="600" w:author="Raphael Malyankar" w:date="2024-12-04T22:44:00Z" w16du:dateUtc="2024-12-05T05:44:00Z">
      <w:del w:id="601" w:author="Jason Rhee" w:date="2025-04-02T12:44:00Z" w16du:dateUtc="2025-04-02T01:44:00Z">
        <w:r w:rsidR="000B1347" w:rsidDel="008E657C">
          <w:rPr>
            <w:rFonts w:cs="Arial"/>
            <w:sz w:val="16"/>
          </w:rPr>
          <w:delText>2</w:delText>
        </w:r>
      </w:del>
    </w:ins>
    <w:ins w:id="602" w:author="Jason Rhee" w:date="2025-04-02T12:44:00Z" w16du:dateUtc="2025-04-02T01:44:00Z">
      <w:r w:rsidR="008E657C">
        <w:rPr>
          <w:rFonts w:cs="Arial"/>
          <w:sz w:val="16"/>
        </w:rPr>
        <w:t>3</w:t>
      </w:r>
    </w:ins>
    <w:del w:id="603" w:author="Raphael Malyankar" w:date="2024-12-04T22:44:00Z" w16du:dateUtc="2024-12-05T05:44:00Z">
      <w:r w:rsidR="007906A9" w:rsidDel="000B1347">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50833" w14:textId="061D8207"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:1</w:t>
    </w:r>
    <w:r w:rsidR="007906A9">
      <w:rPr>
        <w:rFonts w:cs="Arial"/>
        <w:sz w:val="16"/>
      </w:rPr>
      <w:t>29</w:t>
    </w:r>
    <w:r w:rsidRPr="004115CF">
      <w:rPr>
        <w:rFonts w:cs="Arial"/>
        <w:sz w:val="16"/>
      </w:rPr>
      <w:tab/>
    </w:r>
    <w:del w:id="604" w:author="Raphael Malyankar" w:date="2024-12-04T22:44:00Z" w16du:dateUtc="2024-12-05T05:44:00Z">
      <w:r w:rsidR="00DA1A11" w:rsidDel="000B1347">
        <w:rPr>
          <w:rFonts w:cs="Arial"/>
          <w:sz w:val="16"/>
        </w:rPr>
        <w:delText>September</w:delText>
      </w:r>
      <w:r w:rsidR="002D2E7B" w:rsidDel="000B1347">
        <w:rPr>
          <w:rFonts w:cs="Arial"/>
          <w:sz w:val="16"/>
        </w:rPr>
        <w:delText xml:space="preserve"> </w:delText>
      </w:r>
    </w:del>
    <w:ins w:id="605" w:author="Raphael Malyankar" w:date="2024-12-04T22:44:00Z" w16du:dateUtc="2024-12-05T05:44:00Z">
      <w:del w:id="606" w:author="Jason Rhee" w:date="2025-04-02T12:43:00Z" w16du:dateUtc="2025-04-02T01:43:00Z">
        <w:r w:rsidR="000B1347" w:rsidDel="008E657C">
          <w:rPr>
            <w:rFonts w:cs="Arial"/>
            <w:sz w:val="16"/>
          </w:rPr>
          <w:delText>December</w:delText>
        </w:r>
      </w:del>
    </w:ins>
    <w:ins w:id="607" w:author="Jason Rhee" w:date="2025-04-02T12:43:00Z" w16du:dateUtc="2025-04-02T01:43:00Z">
      <w:r w:rsidR="008E657C">
        <w:rPr>
          <w:rFonts w:cs="Arial"/>
          <w:sz w:val="16"/>
        </w:rPr>
        <w:t>April</w:t>
      </w:r>
    </w:ins>
    <w:ins w:id="608" w:author="Raphael Malyankar" w:date="2024-12-04T22:44:00Z" w16du:dateUtc="2024-12-05T05:44:00Z">
      <w:r w:rsidR="000B1347">
        <w:rPr>
          <w:rFonts w:cs="Arial"/>
          <w:sz w:val="16"/>
        </w:rPr>
        <w:t xml:space="preserve"> </w:t>
      </w:r>
    </w:ins>
    <w:del w:id="609" w:author="Jason Rhee" w:date="2025-04-02T12:43:00Z" w16du:dateUtc="2025-04-02T01:43:00Z">
      <w:r w:rsidR="002D2E7B" w:rsidDel="008E657C">
        <w:rPr>
          <w:rFonts w:cs="Arial"/>
          <w:sz w:val="16"/>
        </w:rPr>
        <w:delText>2024</w:delText>
      </w:r>
    </w:del>
    <w:ins w:id="610" w:author="Jason Rhee" w:date="2025-04-02T12:43:00Z" w16du:dateUtc="2025-04-02T01:43:00Z">
      <w:r w:rsidR="008E657C">
        <w:rPr>
          <w:rFonts w:cs="Arial"/>
          <w:sz w:val="16"/>
        </w:rPr>
        <w:t>2025</w:t>
      </w:r>
    </w:ins>
    <w:r w:rsidRPr="004115CF">
      <w:rPr>
        <w:rFonts w:cs="Arial"/>
        <w:sz w:val="16"/>
      </w:rPr>
      <w:tab/>
      <w:t xml:space="preserve">Edition </w:t>
    </w:r>
    <w:r w:rsidR="00723E95">
      <w:rPr>
        <w:rFonts w:cs="Arial"/>
        <w:sz w:val="16"/>
      </w:rPr>
      <w:t>0.</w:t>
    </w:r>
    <w:ins w:id="611" w:author="Raphael Malyankar" w:date="2024-12-04T22:44:00Z" w16du:dateUtc="2024-12-05T05:44:00Z">
      <w:del w:id="612" w:author="Jason Rhee" w:date="2025-04-02T12:43:00Z" w16du:dateUtc="2025-04-02T01:43:00Z">
        <w:r w:rsidR="000B1347" w:rsidDel="008E657C">
          <w:rPr>
            <w:rFonts w:cs="Arial"/>
            <w:sz w:val="16"/>
          </w:rPr>
          <w:delText>2</w:delText>
        </w:r>
      </w:del>
    </w:ins>
    <w:ins w:id="613" w:author="Jason Rhee" w:date="2025-04-02T12:43:00Z" w16du:dateUtc="2025-04-02T01:43:00Z">
      <w:r w:rsidR="008E657C">
        <w:rPr>
          <w:rFonts w:cs="Arial"/>
          <w:sz w:val="16"/>
        </w:rPr>
        <w:t>3</w:t>
      </w:r>
    </w:ins>
    <w:del w:id="614" w:author="Raphael Malyankar" w:date="2024-12-04T22:44:00Z" w16du:dateUtc="2024-12-05T05:44:00Z">
      <w:r w:rsidR="007906A9" w:rsidDel="000B1347">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3719B" w14:textId="77777777" w:rsidR="00EA69AC" w:rsidRDefault="00EA69AC" w:rsidP="003B41C3">
      <w:pPr>
        <w:spacing w:line="240" w:lineRule="auto"/>
      </w:pPr>
      <w:r>
        <w:separator/>
      </w:r>
    </w:p>
  </w:footnote>
  <w:footnote w:type="continuationSeparator" w:id="0">
    <w:p w14:paraId="092370D9" w14:textId="77777777" w:rsidR="00EA69AC" w:rsidRDefault="00EA69AC"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9B7C0" w14:textId="5AC440C8"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906A9">
      <w:rPr>
        <w:rFonts w:eastAsia="Times New Roman" w:cs="Arial"/>
        <w:sz w:val="16"/>
        <w:szCs w:val="16"/>
        <w:lang w:val="en-US" w:eastAsia="en-US"/>
      </w:rPr>
      <w:t>UKC</w:t>
    </w:r>
    <w:r w:rsidR="00DA1A11">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95FD1" w14:textId="14D4A1E9"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906A9">
      <w:rPr>
        <w:rStyle w:val="PageNumber"/>
        <w:sz w:val="16"/>
        <w:szCs w:val="16"/>
        <w:lang w:val="en-US"/>
      </w:rPr>
      <w:t>UKC</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9FDF0" w14:textId="62DE82E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61EE2">
      <w:rPr>
        <w:rFonts w:eastAsia="Times New Roman" w:cs="Arial"/>
        <w:sz w:val="16"/>
        <w:szCs w:val="16"/>
        <w:lang w:val="en-US" w:eastAsia="en-US"/>
      </w:rPr>
      <w:t xml:space="preserve">UKC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9107A" w14:textId="04D73D2C"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906A9">
      <w:rPr>
        <w:rStyle w:val="PageNumber"/>
        <w:sz w:val="16"/>
        <w:szCs w:val="16"/>
      </w:rPr>
      <w:t>UKC</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2"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6"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7" w15:restartNumberingAfterBreak="0">
    <w:nsid w:val="64B8392F"/>
    <w:multiLevelType w:val="hybridMultilevel"/>
    <w:tmpl w:val="F902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90"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6"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8"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2" w15:restartNumberingAfterBreak="0">
    <w:nsid w:val="72D5219A"/>
    <w:multiLevelType w:val="hybridMultilevel"/>
    <w:tmpl w:val="7BD06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7"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9"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8"/>
  </w:num>
  <w:num w:numId="3" w16cid:durableId="1200554153">
    <w:abstractNumId w:val="78"/>
  </w:num>
  <w:num w:numId="4" w16cid:durableId="26874917">
    <w:abstractNumId w:val="40"/>
  </w:num>
  <w:num w:numId="5" w16cid:durableId="1291784043">
    <w:abstractNumId w:val="23"/>
  </w:num>
  <w:num w:numId="6" w16cid:durableId="929847732">
    <w:abstractNumId w:val="65"/>
  </w:num>
  <w:num w:numId="7" w16cid:durableId="1586836451">
    <w:abstractNumId w:val="70"/>
  </w:num>
  <w:num w:numId="8" w16cid:durableId="1921057094">
    <w:abstractNumId w:val="42"/>
  </w:num>
  <w:num w:numId="9" w16cid:durableId="1962762874">
    <w:abstractNumId w:val="96"/>
  </w:num>
  <w:num w:numId="10" w16cid:durableId="1738239562">
    <w:abstractNumId w:val="76"/>
  </w:num>
  <w:num w:numId="11" w16cid:durableId="1054891756">
    <w:abstractNumId w:val="80"/>
  </w:num>
  <w:num w:numId="12" w16cid:durableId="1223911199">
    <w:abstractNumId w:val="5"/>
  </w:num>
  <w:num w:numId="13" w16cid:durableId="867184631">
    <w:abstractNumId w:val="61"/>
  </w:num>
  <w:num w:numId="14" w16cid:durableId="29578547">
    <w:abstractNumId w:val="82"/>
  </w:num>
  <w:num w:numId="15" w16cid:durableId="1242759490">
    <w:abstractNumId w:val="50"/>
  </w:num>
  <w:num w:numId="16" w16cid:durableId="1278220209">
    <w:abstractNumId w:val="88"/>
  </w:num>
  <w:num w:numId="17" w16cid:durableId="23554310">
    <w:abstractNumId w:val="81"/>
  </w:num>
  <w:num w:numId="18" w16cid:durableId="472605864">
    <w:abstractNumId w:val="36"/>
  </w:num>
  <w:num w:numId="19" w16cid:durableId="691220915">
    <w:abstractNumId w:val="17"/>
  </w:num>
  <w:num w:numId="20" w16cid:durableId="186408272">
    <w:abstractNumId w:val="18"/>
  </w:num>
  <w:num w:numId="21" w16cid:durableId="882785617">
    <w:abstractNumId w:val="83"/>
  </w:num>
  <w:num w:numId="22" w16cid:durableId="1412309642">
    <w:abstractNumId w:val="73"/>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2"/>
  </w:num>
  <w:num w:numId="32" w16cid:durableId="102577581">
    <w:abstractNumId w:val="67"/>
  </w:num>
  <w:num w:numId="33" w16cid:durableId="1385912249">
    <w:abstractNumId w:val="21"/>
  </w:num>
  <w:num w:numId="34" w16cid:durableId="706638586">
    <w:abstractNumId w:val="54"/>
  </w:num>
  <w:num w:numId="35" w16cid:durableId="2005745695">
    <w:abstractNumId w:val="56"/>
  </w:num>
  <w:num w:numId="36" w16cid:durableId="2120024143">
    <w:abstractNumId w:val="99"/>
  </w:num>
  <w:num w:numId="37" w16cid:durableId="1971203729">
    <w:abstractNumId w:val="55"/>
  </w:num>
  <w:num w:numId="38" w16cid:durableId="1185827629">
    <w:abstractNumId w:val="8"/>
  </w:num>
  <w:num w:numId="39" w16cid:durableId="677393295">
    <w:abstractNumId w:val="107"/>
  </w:num>
  <w:num w:numId="40" w16cid:durableId="138352434">
    <w:abstractNumId w:val="84"/>
  </w:num>
  <w:num w:numId="41" w16cid:durableId="1712614498">
    <w:abstractNumId w:val="6"/>
  </w:num>
  <w:num w:numId="42" w16cid:durableId="2041971228">
    <w:abstractNumId w:val="12"/>
  </w:num>
  <w:num w:numId="43" w16cid:durableId="1143818028">
    <w:abstractNumId w:val="22"/>
  </w:num>
  <w:num w:numId="44" w16cid:durableId="1029258938">
    <w:abstractNumId w:val="92"/>
  </w:num>
  <w:num w:numId="45" w16cid:durableId="277222285">
    <w:abstractNumId w:val="58"/>
  </w:num>
  <w:num w:numId="46" w16cid:durableId="1065837801">
    <w:abstractNumId w:val="10"/>
  </w:num>
  <w:num w:numId="47" w16cid:durableId="1030955844">
    <w:abstractNumId w:val="34"/>
  </w:num>
  <w:num w:numId="48" w16cid:durableId="2027780988">
    <w:abstractNumId w:val="112"/>
  </w:num>
  <w:num w:numId="49" w16cid:durableId="2127381449">
    <w:abstractNumId w:val="26"/>
  </w:num>
  <w:num w:numId="50" w16cid:durableId="1850637608">
    <w:abstractNumId w:val="15"/>
  </w:num>
  <w:num w:numId="51" w16cid:durableId="1564828374">
    <w:abstractNumId w:val="105"/>
  </w:num>
  <w:num w:numId="52" w16cid:durableId="1751343175">
    <w:abstractNumId w:val="47"/>
  </w:num>
  <w:num w:numId="53" w16cid:durableId="1762414646">
    <w:abstractNumId w:val="53"/>
  </w:num>
  <w:num w:numId="54" w16cid:durableId="570577247">
    <w:abstractNumId w:val="66"/>
  </w:num>
  <w:num w:numId="55" w16cid:durableId="14695613">
    <w:abstractNumId w:val="60"/>
  </w:num>
  <w:num w:numId="56" w16cid:durableId="278025166">
    <w:abstractNumId w:val="45"/>
  </w:num>
  <w:num w:numId="57" w16cid:durableId="36199305">
    <w:abstractNumId w:val="37"/>
  </w:num>
  <w:num w:numId="58" w16cid:durableId="645358820">
    <w:abstractNumId w:val="35"/>
  </w:num>
  <w:num w:numId="59" w16cid:durableId="354036806">
    <w:abstractNumId w:val="100"/>
  </w:num>
  <w:num w:numId="60" w16cid:durableId="1762726116">
    <w:abstractNumId w:val="103"/>
  </w:num>
  <w:num w:numId="61" w16cid:durableId="705451621">
    <w:abstractNumId w:val="91"/>
  </w:num>
  <w:num w:numId="62" w16cid:durableId="1682049644">
    <w:abstractNumId w:val="93"/>
  </w:num>
  <w:num w:numId="63" w16cid:durableId="953710274">
    <w:abstractNumId w:val="86"/>
  </w:num>
  <w:num w:numId="64" w16cid:durableId="1624997242">
    <w:abstractNumId w:val="7"/>
  </w:num>
  <w:num w:numId="65" w16cid:durableId="368724241">
    <w:abstractNumId w:val="72"/>
  </w:num>
  <w:num w:numId="66" w16cid:durableId="442656635">
    <w:abstractNumId w:val="104"/>
  </w:num>
  <w:num w:numId="67" w16cid:durableId="1334264120">
    <w:abstractNumId w:val="30"/>
  </w:num>
  <w:num w:numId="68" w16cid:durableId="1555772468">
    <w:abstractNumId w:val="27"/>
  </w:num>
  <w:num w:numId="69" w16cid:durableId="2101021683">
    <w:abstractNumId w:val="29"/>
  </w:num>
  <w:num w:numId="70" w16cid:durableId="50349916">
    <w:abstractNumId w:val="63"/>
  </w:num>
  <w:num w:numId="71" w16cid:durableId="469254720">
    <w:abstractNumId w:val="62"/>
  </w:num>
  <w:num w:numId="72" w16cid:durableId="730076628">
    <w:abstractNumId w:val="19"/>
  </w:num>
  <w:num w:numId="73" w16cid:durableId="839924862">
    <w:abstractNumId w:val="109"/>
  </w:num>
  <w:num w:numId="74" w16cid:durableId="1243641760">
    <w:abstractNumId w:val="111"/>
  </w:num>
  <w:num w:numId="75" w16cid:durableId="984744363">
    <w:abstractNumId w:val="89"/>
  </w:num>
  <w:num w:numId="76" w16cid:durableId="1712075679">
    <w:abstractNumId w:val="39"/>
  </w:num>
  <w:num w:numId="77" w16cid:durableId="980427878">
    <w:abstractNumId w:val="24"/>
  </w:num>
  <w:num w:numId="78" w16cid:durableId="1360934256">
    <w:abstractNumId w:val="68"/>
  </w:num>
  <w:num w:numId="79" w16cid:durableId="1344361791">
    <w:abstractNumId w:val="28"/>
  </w:num>
  <w:num w:numId="80" w16cid:durableId="2106222841">
    <w:abstractNumId w:val="94"/>
  </w:num>
  <w:num w:numId="81" w16cid:durableId="378553808">
    <w:abstractNumId w:val="13"/>
  </w:num>
  <w:num w:numId="82" w16cid:durableId="93478847">
    <w:abstractNumId w:val="85"/>
  </w:num>
  <w:num w:numId="83" w16cid:durableId="1095051997">
    <w:abstractNumId w:val="31"/>
  </w:num>
  <w:num w:numId="84" w16cid:durableId="1623145692">
    <w:abstractNumId w:val="11"/>
  </w:num>
  <w:num w:numId="85" w16cid:durableId="1442720742">
    <w:abstractNumId w:val="64"/>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7"/>
  </w:num>
  <w:num w:numId="88" w16cid:durableId="1392926966">
    <w:abstractNumId w:val="71"/>
  </w:num>
  <w:num w:numId="89" w16cid:durableId="1022829103">
    <w:abstractNumId w:val="106"/>
  </w:num>
  <w:num w:numId="90" w16cid:durableId="1873420568">
    <w:abstractNumId w:val="95"/>
  </w:num>
  <w:num w:numId="91" w16cid:durableId="1693847082">
    <w:abstractNumId w:val="49"/>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90"/>
  </w:num>
  <w:num w:numId="94" w16cid:durableId="315231584">
    <w:abstractNumId w:val="75"/>
  </w:num>
  <w:num w:numId="95" w16cid:durableId="1142622207">
    <w:abstractNumId w:val="98"/>
  </w:num>
  <w:num w:numId="96" w16cid:durableId="1033723372">
    <w:abstractNumId w:val="20"/>
  </w:num>
  <w:num w:numId="97" w16cid:durableId="73164268">
    <w:abstractNumId w:val="44"/>
  </w:num>
  <w:num w:numId="98" w16cid:durableId="590552865">
    <w:abstractNumId w:val="110"/>
  </w:num>
  <w:num w:numId="99" w16cid:durableId="210115025">
    <w:abstractNumId w:val="14"/>
  </w:num>
  <w:num w:numId="100" w16cid:durableId="2096969686">
    <w:abstractNumId w:val="79"/>
  </w:num>
  <w:num w:numId="101" w16cid:durableId="703553984">
    <w:abstractNumId w:val="59"/>
  </w:num>
  <w:num w:numId="102" w16cid:durableId="2033024057">
    <w:abstractNumId w:val="74"/>
  </w:num>
  <w:num w:numId="103" w16cid:durableId="415788744">
    <w:abstractNumId w:val="69"/>
  </w:num>
  <w:num w:numId="104" w16cid:durableId="1770158982">
    <w:abstractNumId w:val="25"/>
  </w:num>
  <w:num w:numId="105" w16cid:durableId="241454819">
    <w:abstractNumId w:val="43"/>
  </w:num>
  <w:num w:numId="106" w16cid:durableId="529420524">
    <w:abstractNumId w:val="32"/>
  </w:num>
  <w:num w:numId="107" w16cid:durableId="107479350">
    <w:abstractNumId w:val="77"/>
  </w:num>
  <w:num w:numId="108" w16cid:durableId="1925337992">
    <w:abstractNumId w:val="57"/>
  </w:num>
  <w:num w:numId="109" w16cid:durableId="1161238123">
    <w:abstractNumId w:val="48"/>
  </w:num>
  <w:num w:numId="110" w16cid:durableId="435636197">
    <w:abstractNumId w:val="102"/>
  </w:num>
  <w:num w:numId="111" w16cid:durableId="154758924">
    <w:abstractNumId w:val="87"/>
  </w:num>
  <w:numIdMacAtCleanup w:val="1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son Rhee">
    <w15:presenceInfo w15:providerId="AD" w15:userId="S::j.rhee@omcinternational.com::d4f34667-fc18-4c88-8925-5235a9a8c167"/>
  </w15:person>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04B"/>
    <w:rsid w:val="00021515"/>
    <w:rsid w:val="000215AF"/>
    <w:rsid w:val="000218DB"/>
    <w:rsid w:val="00023017"/>
    <w:rsid w:val="000235A8"/>
    <w:rsid w:val="000239D0"/>
    <w:rsid w:val="00023B75"/>
    <w:rsid w:val="00023C72"/>
    <w:rsid w:val="0002433B"/>
    <w:rsid w:val="00024FD3"/>
    <w:rsid w:val="0002511C"/>
    <w:rsid w:val="00025AC9"/>
    <w:rsid w:val="00025EE3"/>
    <w:rsid w:val="000265E2"/>
    <w:rsid w:val="00027186"/>
    <w:rsid w:val="000273C4"/>
    <w:rsid w:val="0002747C"/>
    <w:rsid w:val="0003060F"/>
    <w:rsid w:val="0003070D"/>
    <w:rsid w:val="00030D29"/>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70B"/>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164"/>
    <w:rsid w:val="000B054A"/>
    <w:rsid w:val="000B0610"/>
    <w:rsid w:val="000B072A"/>
    <w:rsid w:val="000B08E4"/>
    <w:rsid w:val="000B1087"/>
    <w:rsid w:val="000B121E"/>
    <w:rsid w:val="000B1347"/>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0F63"/>
    <w:rsid w:val="000D1250"/>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868"/>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425"/>
    <w:rsid w:val="00141D9E"/>
    <w:rsid w:val="00141F28"/>
    <w:rsid w:val="001425A5"/>
    <w:rsid w:val="00142A9D"/>
    <w:rsid w:val="00142D5F"/>
    <w:rsid w:val="00142DED"/>
    <w:rsid w:val="001430BE"/>
    <w:rsid w:val="00143B14"/>
    <w:rsid w:val="00143D31"/>
    <w:rsid w:val="0014416E"/>
    <w:rsid w:val="00144205"/>
    <w:rsid w:val="0014456D"/>
    <w:rsid w:val="00144A47"/>
    <w:rsid w:val="00145191"/>
    <w:rsid w:val="00145D23"/>
    <w:rsid w:val="00145DCE"/>
    <w:rsid w:val="00147308"/>
    <w:rsid w:val="001474A9"/>
    <w:rsid w:val="00147622"/>
    <w:rsid w:val="001478FF"/>
    <w:rsid w:val="00147901"/>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891"/>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6773"/>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0C74"/>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6966"/>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C44"/>
    <w:rsid w:val="00360F9E"/>
    <w:rsid w:val="00361099"/>
    <w:rsid w:val="00361685"/>
    <w:rsid w:val="003619B8"/>
    <w:rsid w:val="00362146"/>
    <w:rsid w:val="00362803"/>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2787"/>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0ED"/>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18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236"/>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370"/>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AA8"/>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3E56"/>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4B84"/>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655"/>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119"/>
    <w:rsid w:val="006303A7"/>
    <w:rsid w:val="006308C6"/>
    <w:rsid w:val="00630D51"/>
    <w:rsid w:val="00630DCC"/>
    <w:rsid w:val="00630FDF"/>
    <w:rsid w:val="006320C2"/>
    <w:rsid w:val="0063234A"/>
    <w:rsid w:val="0063238F"/>
    <w:rsid w:val="006323FB"/>
    <w:rsid w:val="00632523"/>
    <w:rsid w:val="006338FC"/>
    <w:rsid w:val="00633C64"/>
    <w:rsid w:val="00634037"/>
    <w:rsid w:val="00634964"/>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910"/>
    <w:rsid w:val="00673AA3"/>
    <w:rsid w:val="00673BE6"/>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207"/>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4470"/>
    <w:rsid w:val="006A5AC0"/>
    <w:rsid w:val="006A5F91"/>
    <w:rsid w:val="006A62AE"/>
    <w:rsid w:val="006A66BA"/>
    <w:rsid w:val="006A68CE"/>
    <w:rsid w:val="006A722F"/>
    <w:rsid w:val="006A7CF6"/>
    <w:rsid w:val="006B0473"/>
    <w:rsid w:val="006B04BB"/>
    <w:rsid w:val="006B06C6"/>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2E1"/>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74F"/>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2CE"/>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62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64"/>
    <w:rsid w:val="007E58A9"/>
    <w:rsid w:val="007E66DD"/>
    <w:rsid w:val="007E69B9"/>
    <w:rsid w:val="007E7DDC"/>
    <w:rsid w:val="007F06A7"/>
    <w:rsid w:val="007F08DC"/>
    <w:rsid w:val="007F0E42"/>
    <w:rsid w:val="007F1517"/>
    <w:rsid w:val="007F1736"/>
    <w:rsid w:val="007F19E3"/>
    <w:rsid w:val="007F1E25"/>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4E6C"/>
    <w:rsid w:val="00805558"/>
    <w:rsid w:val="00805CBB"/>
    <w:rsid w:val="00807130"/>
    <w:rsid w:val="008071AE"/>
    <w:rsid w:val="008100EE"/>
    <w:rsid w:val="008103FC"/>
    <w:rsid w:val="00810A2A"/>
    <w:rsid w:val="00810E8F"/>
    <w:rsid w:val="008111A8"/>
    <w:rsid w:val="0081148E"/>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251"/>
    <w:rsid w:val="00817334"/>
    <w:rsid w:val="0081796F"/>
    <w:rsid w:val="00817AAC"/>
    <w:rsid w:val="00820E47"/>
    <w:rsid w:val="00821044"/>
    <w:rsid w:val="008216BC"/>
    <w:rsid w:val="00822985"/>
    <w:rsid w:val="008232E7"/>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379"/>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57C"/>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38D"/>
    <w:rsid w:val="00927585"/>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064"/>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3C45"/>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143"/>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6CB"/>
    <w:rsid w:val="00A23824"/>
    <w:rsid w:val="00A23946"/>
    <w:rsid w:val="00A23E88"/>
    <w:rsid w:val="00A24070"/>
    <w:rsid w:val="00A24520"/>
    <w:rsid w:val="00A246AB"/>
    <w:rsid w:val="00A24ABA"/>
    <w:rsid w:val="00A252C3"/>
    <w:rsid w:val="00A25A89"/>
    <w:rsid w:val="00A262B9"/>
    <w:rsid w:val="00A26470"/>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511"/>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34"/>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589"/>
    <w:rsid w:val="00AC772F"/>
    <w:rsid w:val="00AD0A1F"/>
    <w:rsid w:val="00AD1199"/>
    <w:rsid w:val="00AD1444"/>
    <w:rsid w:val="00AD1507"/>
    <w:rsid w:val="00AD190B"/>
    <w:rsid w:val="00AD1E60"/>
    <w:rsid w:val="00AD23F8"/>
    <w:rsid w:val="00AD25DC"/>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5D6"/>
    <w:rsid w:val="00B3080F"/>
    <w:rsid w:val="00B30AF3"/>
    <w:rsid w:val="00B30FD6"/>
    <w:rsid w:val="00B3125F"/>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01FA"/>
    <w:rsid w:val="00BE17C2"/>
    <w:rsid w:val="00BE1DED"/>
    <w:rsid w:val="00BE2116"/>
    <w:rsid w:val="00BE224F"/>
    <w:rsid w:val="00BE2672"/>
    <w:rsid w:val="00BE2805"/>
    <w:rsid w:val="00BE3CBC"/>
    <w:rsid w:val="00BE46AE"/>
    <w:rsid w:val="00BE47FB"/>
    <w:rsid w:val="00BE483F"/>
    <w:rsid w:val="00BE4BCD"/>
    <w:rsid w:val="00BE50AE"/>
    <w:rsid w:val="00BE6654"/>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CAE"/>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315"/>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BFF"/>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E1F"/>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CC1"/>
    <w:rsid w:val="00CF1E54"/>
    <w:rsid w:val="00CF20F7"/>
    <w:rsid w:val="00CF2229"/>
    <w:rsid w:val="00CF291B"/>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6A83"/>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642"/>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5883"/>
    <w:rsid w:val="00DA593A"/>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00B1"/>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5EF"/>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9AC"/>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2D56"/>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2E70"/>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8B8"/>
    <w:rsid w:val="00F44C54"/>
    <w:rsid w:val="00F44F2F"/>
    <w:rsid w:val="00F454BA"/>
    <w:rsid w:val="00F45F27"/>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4CE4"/>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6E5"/>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14A"/>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12</Pages>
  <Words>3609</Words>
  <Characters>20577</Characters>
  <Application>Microsoft Office Word</Application>
  <DocSecurity>0</DocSecurity>
  <Lines>171</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24138</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Jason Rhee</cp:lastModifiedBy>
  <cp:revision>52</cp:revision>
  <cp:lastPrinted>2023-06-09T07:47:00Z</cp:lastPrinted>
  <dcterms:created xsi:type="dcterms:W3CDTF">2024-10-01T18:40:00Z</dcterms:created>
  <dcterms:modified xsi:type="dcterms:W3CDTF">2025-04-11T07:09:00Z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40459-83b3-439a-9b5d-c36e29e9ec53_Enabled">
    <vt:lpwstr>true</vt:lpwstr>
  </property>
  <property fmtid="{D5CDD505-2E9C-101B-9397-08002B2CF9AE}" pid="3" name="MSIP_Label_f0f40459-83b3-439a-9b5d-c36e29e9ec53_SetDate">
    <vt:lpwstr>2025-03-31T00:52:01Z</vt:lpwstr>
  </property>
  <property fmtid="{D5CDD505-2E9C-101B-9397-08002B2CF9AE}" pid="4" name="MSIP_Label_f0f40459-83b3-439a-9b5d-c36e29e9ec53_Method">
    <vt:lpwstr>Privileged</vt:lpwstr>
  </property>
  <property fmtid="{D5CDD505-2E9C-101B-9397-08002B2CF9AE}" pid="5" name="MSIP_Label_f0f40459-83b3-439a-9b5d-c36e29e9ec53_Name">
    <vt:lpwstr>CommercialInConfidence</vt:lpwstr>
  </property>
  <property fmtid="{D5CDD505-2E9C-101B-9397-08002B2CF9AE}" pid="6" name="MSIP_Label_f0f40459-83b3-439a-9b5d-c36e29e9ec53_SiteId">
    <vt:lpwstr>7f80b01b-7741-4ca1-bd07-3cff0abd1d50</vt:lpwstr>
  </property>
  <property fmtid="{D5CDD505-2E9C-101B-9397-08002B2CF9AE}" pid="7" name="MSIP_Label_f0f40459-83b3-439a-9b5d-c36e29e9ec53_ActionId">
    <vt:lpwstr>05be6c4e-628f-4631-a1a5-2c0c1b222b37</vt:lpwstr>
  </property>
  <property fmtid="{D5CDD505-2E9C-101B-9397-08002B2CF9AE}" pid="8" name="MSIP_Label_f0f40459-83b3-439a-9b5d-c36e29e9ec53_ContentBits">
    <vt:lpwstr>0</vt:lpwstr>
  </property>
  <property fmtid="{D5CDD505-2E9C-101B-9397-08002B2CF9AE}" pid="9" name="MSIP_Label_f0f40459-83b3-439a-9b5d-c36e29e9ec53_Tag">
    <vt:lpwstr>10, 0, 1, 1</vt:lpwstr>
  </property>
</Properties>
</file>