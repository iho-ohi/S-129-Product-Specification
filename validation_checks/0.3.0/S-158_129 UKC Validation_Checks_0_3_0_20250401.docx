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
            <w:bookmarkStart w:id="50" w:name="LIBTypeTitreCEN"/>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
            <w:bookmarkStart w:id="53" w:name="LibFileEnTete"/>
            <w:bookmarkStart w:id="54" w:name="LibEnteteCEN"/>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VF"/>
            <w:bookmarkStart w:id="57" w:name="LIBASynchro"/>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959457" cy="880813"/>
                          </a:xfrm>
                          <a:prstGeom prst="rect">
                            <a:avLst/>
                          </a:prstGeom>
                          <a:solidFill>
                            <a:srgbClr val="F1EACA"/>
                          </a:solidFill>
                          <a:ln w="6350">
                            <a:noFill/>
                          </a:ln>
                        </wps:spPr>
                        <wps:txbx>
                          <w:txbxContent>
                            <w:p w14:paraId="1CDF0E05" w14:textId="1830ECA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29</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0EA66EF5" w:rsidR="00CE3512" w:rsidRDefault="00215A58"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Underkeel Clearance Management</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0726ED51"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3" w:author="Raphael Malyankar" w:date="2024-12-04T22:26:00Z" w16du:dateUtc="2024-12-05T05:26:00Z">
                                <w:del w:id="64" w:author="Jason Rhee" w:date="2025-03-31T11:52:00Z" w16du:dateUtc="2025-03-31T00:52:00Z">
                                  <w:r w:rsidR="006A4470" w:rsidDel="0081148E">
                                    <w:rPr>
                                      <w:rFonts w:ascii="Arial" w:hAnsi="Arial" w:cs="HelveticaNeueLT Std Med"/>
                                      <w:b/>
                                      <w:color w:val="00004C"/>
                                      <w:sz w:val="28"/>
                                      <w:szCs w:val="28"/>
                                    </w:rPr>
                                    <w:delText>2</w:delText>
                                  </w:r>
                                </w:del>
                              </w:ins>
                              <w:ins w:id="65" w:author="Jason Rhee" w:date="2025-03-31T11:52:00Z" w16du:dateUtc="2025-03-31T00:52:00Z">
                                <w:r w:rsidR="0081148E">
                                  <w:rPr>
                                    <w:rFonts w:ascii="Arial" w:hAnsi="Arial" w:cs="HelveticaNeueLT Std Med"/>
                                    <w:b/>
                                    <w:color w:val="00004C"/>
                                    <w:sz w:val="28"/>
                                    <w:szCs w:val="28"/>
                                  </w:rPr>
                                  <w:t>3</w:t>
                                </w:r>
                              </w:ins>
                              <w:del w:id="66" w:author="Raphael Malyankar" w:date="2024-12-04T22:26:00Z" w16du:dateUtc="2024-12-05T05:26:00Z">
                                <w:r w:rsidR="00CE3512" w:rsidDel="006A4470">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67" w:author="Raphael Malyankar" w:date="2024-12-04T22:26:00Z" w16du:dateUtc="2024-12-05T05:26:00Z">
                                <w:r w:rsidR="00DA1A11" w:rsidDel="006A4470">
                                  <w:rPr>
                                    <w:rFonts w:ascii="Arial" w:hAnsi="Arial" w:cs="HelveticaNeueLT Std Med"/>
                                    <w:b/>
                                    <w:color w:val="00004C"/>
                                    <w:sz w:val="28"/>
                                    <w:szCs w:val="28"/>
                                  </w:rPr>
                                  <w:delText>202409</w:delText>
                                </w:r>
                                <w:r w:rsidR="00215A58" w:rsidDel="006A4470">
                                  <w:rPr>
                                    <w:rFonts w:ascii="Arial" w:hAnsi="Arial" w:cs="HelveticaNeueLT Std Med"/>
                                    <w:b/>
                                    <w:color w:val="00004C"/>
                                    <w:sz w:val="28"/>
                                    <w:szCs w:val="28"/>
                                  </w:rPr>
                                  <w:delText>30</w:delText>
                                </w:r>
                              </w:del>
                              <w:ins w:id="68" w:author="Raphael Malyankar" w:date="2024-12-04T22:26:00Z" w16du:dateUtc="2024-12-05T05:26:00Z">
                                <w:r w:rsidR="006A4470">
                                  <w:rPr>
                                    <w:rFonts w:ascii="Arial" w:hAnsi="Arial" w:cs="HelveticaNeueLT Std Med"/>
                                    <w:b/>
                                    <w:color w:val="00004C"/>
                                    <w:sz w:val="28"/>
                                    <w:szCs w:val="28"/>
                                  </w:rPr>
                                  <w:t>202</w:t>
                                </w:r>
                                <w:del w:id="69" w:author="Jason Rhee" w:date="2025-03-31T11:52:00Z" w16du:dateUtc="2025-03-31T00:52:00Z">
                                  <w:r w:rsidR="006A4470" w:rsidDel="0081148E">
                                    <w:rPr>
                                      <w:rFonts w:ascii="Arial" w:hAnsi="Arial" w:cs="HelveticaNeueLT Std Med"/>
                                      <w:b/>
                                      <w:color w:val="00004C"/>
                                      <w:sz w:val="28"/>
                                      <w:szCs w:val="28"/>
                                    </w:rPr>
                                    <w:delText>41204</w:delText>
                                  </w:r>
                                </w:del>
                              </w:ins>
                              <w:ins w:id="70" w:author="Jason Rhee" w:date="2025-03-31T11:52:00Z" w16du:dateUtc="2025-03-31T00:52:00Z">
                                <w:r w:rsidR="0081148E">
                                  <w:rPr>
                                    <w:rFonts w:ascii="Arial" w:hAnsi="Arial" w:cs="HelveticaNeueLT Std Med"/>
                                    <w:b/>
                                    <w:color w:val="00004C"/>
                                    <w:sz w:val="28"/>
                                    <w:szCs w:val="28"/>
                                  </w:rPr>
                                  <w:t>50331</w:t>
                                </w:r>
                              </w:ins>
                            </w:p>
                            <w:p w14:paraId="7979CF00" w14:textId="7ADAD23A"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29</w:t>
                              </w:r>
                              <w:r>
                                <w:rPr>
                                  <w:rFonts w:ascii="Arial" w:hAnsi="Arial" w:cs="HelveticaNeueLT Std Med"/>
                                  <w:b/>
                                  <w:color w:val="00004C"/>
                                  <w:sz w:val="28"/>
                                  <w:szCs w:val="28"/>
                                </w:rPr>
                                <w:t xml:space="preserve"> Edition </w:t>
                              </w:r>
                              <w:del w:id="71" w:author="Jason Rhee" w:date="2025-03-31T11:52:00Z" w16du:dateUtc="2025-03-31T00:52:00Z">
                                <w:r w:rsidDel="0081148E">
                                  <w:rPr>
                                    <w:rFonts w:ascii="Arial" w:hAnsi="Arial" w:cs="HelveticaNeueLT Std Med"/>
                                    <w:b/>
                                    <w:color w:val="00004C"/>
                                    <w:sz w:val="28"/>
                                    <w:szCs w:val="28"/>
                                  </w:rPr>
                                  <w:delText>1</w:delText>
                                </w:r>
                              </w:del>
                              <w:ins w:id="72" w:author="Jason Rhee" w:date="2025-03-31T11:52:00Z" w16du:dateUtc="2025-03-31T00:52:00Z">
                                <w:r w:rsidR="0081148E">
                                  <w:rPr>
                                    <w:rFonts w:ascii="Arial" w:hAnsi="Arial" w:cs="HelveticaNeueLT Std Med"/>
                                    <w:b/>
                                    <w:color w:val="00004C"/>
                                    <w:sz w:val="28"/>
                                    <w:szCs w:val="28"/>
                                  </w:rPr>
                                  <w:t>2</w:t>
                                </w:r>
                              </w:ins>
                              <w:r>
                                <w:rPr>
                                  <w:rFonts w:ascii="Arial" w:hAnsi="Arial" w:cs="HelveticaNeueLT Std Med"/>
                                  <w:b/>
                                  <w:color w:val="00004C"/>
                                  <w:sz w:val="28"/>
                                  <w:szCs w:val="28"/>
                                </w:rPr>
                                <w:t>.</w:t>
                              </w:r>
                              <w:del w:id="73" w:author="Jason Rhee" w:date="2025-03-31T11:52:00Z" w16du:dateUtc="2025-03-31T00:52:00Z">
                                <w:r w:rsidR="00215A58" w:rsidDel="0081148E">
                                  <w:rPr>
                                    <w:rFonts w:ascii="Arial" w:hAnsi="Arial" w:cs="HelveticaNeueLT Std Med"/>
                                    <w:b/>
                                    <w:color w:val="00004C"/>
                                    <w:sz w:val="28"/>
                                    <w:szCs w:val="28"/>
                                  </w:rPr>
                                  <w:delText>3</w:delText>
                                </w:r>
                              </w:del>
                              <w:ins w:id="74" w:author="Jason Rhee" w:date="2025-03-31T11:52:00Z" w16du:dateUtc="2025-03-31T00:52:00Z">
                                <w:r w:rsidR="0081148E">
                                  <w:rPr>
                                    <w:rFonts w:ascii="Arial" w:hAnsi="Arial" w:cs="HelveticaNeueLT Std Med"/>
                                    <w:b/>
                                    <w:color w:val="00004C"/>
                                    <w:sz w:val="28"/>
                                    <w:szCs w:val="28"/>
                                  </w:rPr>
                                  <w:t>0</w:t>
                                </w:r>
                              </w:ins>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AWils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">
                <v:shapetype id="_x0000_t202" coordsize="21600,21600" o:spt="202" path="m,l,21600r21600,l21600,xe">
                  <v:stroke joinstyle="miter"/>
                  <v:path gradientshapeok="t" o:connecttype="rect"/>
                </v:shapetype>
                <v:shape id="Tekstvak 2" o:spid="_x0000_s1027" type="#_x0000_t202" style="position:absolute;left:9346;top:283;width:959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1830ECAA" w:rsidR="009D0E32" w:rsidRPr="00B94B05" w:rsidRDefault="009D0E32" w:rsidP="00B66C1A">
                        <w:pPr>
                          <w:rPr>
                            <w:rFonts w:cs="Arial"/>
                            <w:b/>
                          </w:rPr>
                        </w:pPr>
                        <w:r w:rsidRPr="00B94B05">
                          <w:rPr>
                            <w:rFonts w:cs="Arial"/>
                            <w:b/>
                          </w:rPr>
                          <w:t>S-</w:t>
                        </w:r>
                        <w:r>
                          <w:rPr>
                            <w:rFonts w:cs="Arial"/>
                            <w:b/>
                          </w:rPr>
                          <w:t>1</w:t>
                        </w:r>
                        <w:r w:rsidR="00CE3512">
                          <w:rPr>
                            <w:rFonts w:cs="Arial"/>
                            <w:b/>
                          </w:rPr>
                          <w:t>58</w:t>
                        </w:r>
                        <w:r w:rsidR="004B1303">
                          <w:rPr>
                            <w:rFonts w:cs="Arial"/>
                            <w:b/>
                          </w:rPr>
                          <w:t>:1</w:t>
                        </w:r>
                        <w:r w:rsidR="00215A58">
                          <w:rPr>
                            <w:rFonts w:cs="Arial"/>
                            <w:b/>
                          </w:rPr>
                          <w:t>29</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0EA66EF5" w:rsidR="00CE3512" w:rsidRDefault="00215A58"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Underkeel Clearance Management</w:t>
                        </w:r>
                        <w:r w:rsidR="004B1303">
                          <w:rPr>
                            <w:rFonts w:ascii="Arial" w:hAnsi="Arial" w:cs="HelveticaNeueLT Std Med"/>
                            <w:b/>
                            <w:color w:val="00004C"/>
                            <w:sz w:val="56"/>
                            <w:szCs w:val="56"/>
                          </w:rPr>
                          <w:t xml:space="preserve"> </w:t>
                        </w:r>
                        <w:r w:rsidR="00CE3512">
                          <w:rPr>
                            <w:rFonts w:ascii="Arial" w:hAnsi="Arial" w:cs="HelveticaNeueLT Std Med"/>
                            <w:b/>
                            <w:color w:val="00004C"/>
                            <w:sz w:val="56"/>
                            <w:szCs w:val="56"/>
                          </w:rPr>
                          <w:t>Validation Checks</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77F9C5A0" w14:textId="0726ED51" w:rsidR="00A31B39"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75" w:author="Raphael Malyankar" w:date="2024-12-04T22:26:00Z" w16du:dateUtc="2024-12-05T05:26:00Z">
                          <w:del w:id="76" w:author="Jason Rhee" w:date="2025-03-31T11:52:00Z" w16du:dateUtc="2025-03-31T00:52:00Z">
                            <w:r w:rsidR="006A4470" w:rsidDel="0081148E">
                              <w:rPr>
                                <w:rFonts w:ascii="Arial" w:hAnsi="Arial" w:cs="HelveticaNeueLT Std Med"/>
                                <w:b/>
                                <w:color w:val="00004C"/>
                                <w:sz w:val="28"/>
                                <w:szCs w:val="28"/>
                              </w:rPr>
                              <w:delText>2</w:delText>
                            </w:r>
                          </w:del>
                        </w:ins>
                        <w:ins w:id="77" w:author="Jason Rhee" w:date="2025-03-31T11:52:00Z" w16du:dateUtc="2025-03-31T00:52:00Z">
                          <w:r w:rsidR="0081148E">
                            <w:rPr>
                              <w:rFonts w:ascii="Arial" w:hAnsi="Arial" w:cs="HelveticaNeueLT Std Med"/>
                              <w:b/>
                              <w:color w:val="00004C"/>
                              <w:sz w:val="28"/>
                              <w:szCs w:val="28"/>
                            </w:rPr>
                            <w:t>3</w:t>
                          </w:r>
                        </w:ins>
                        <w:del w:id="78" w:author="Raphael Malyankar" w:date="2024-12-04T22:26:00Z" w16du:dateUtc="2024-12-05T05:26:00Z">
                          <w:r w:rsidR="00CE3512" w:rsidDel="006A4470">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79" w:author="Raphael Malyankar" w:date="2024-12-04T22:26:00Z" w16du:dateUtc="2024-12-05T05:26:00Z">
                          <w:r w:rsidR="00DA1A11" w:rsidDel="006A4470">
                            <w:rPr>
                              <w:rFonts w:ascii="Arial" w:hAnsi="Arial" w:cs="HelveticaNeueLT Std Med"/>
                              <w:b/>
                              <w:color w:val="00004C"/>
                              <w:sz w:val="28"/>
                              <w:szCs w:val="28"/>
                            </w:rPr>
                            <w:delText>202409</w:delText>
                          </w:r>
                          <w:r w:rsidR="00215A58" w:rsidDel="006A4470">
                            <w:rPr>
                              <w:rFonts w:ascii="Arial" w:hAnsi="Arial" w:cs="HelveticaNeueLT Std Med"/>
                              <w:b/>
                              <w:color w:val="00004C"/>
                              <w:sz w:val="28"/>
                              <w:szCs w:val="28"/>
                            </w:rPr>
                            <w:delText>30</w:delText>
                          </w:r>
                        </w:del>
                        <w:ins w:id="80" w:author="Raphael Malyankar" w:date="2024-12-04T22:26:00Z" w16du:dateUtc="2024-12-05T05:26:00Z">
                          <w:r w:rsidR="006A4470">
                            <w:rPr>
                              <w:rFonts w:ascii="Arial" w:hAnsi="Arial" w:cs="HelveticaNeueLT Std Med"/>
                              <w:b/>
                              <w:color w:val="00004C"/>
                              <w:sz w:val="28"/>
                              <w:szCs w:val="28"/>
                            </w:rPr>
                            <w:t>202</w:t>
                          </w:r>
                          <w:del w:id="81" w:author="Jason Rhee" w:date="2025-03-31T11:52:00Z" w16du:dateUtc="2025-03-31T00:52:00Z">
                            <w:r w:rsidR="006A4470" w:rsidDel="0081148E">
                              <w:rPr>
                                <w:rFonts w:ascii="Arial" w:hAnsi="Arial" w:cs="HelveticaNeueLT Std Med"/>
                                <w:b/>
                                <w:color w:val="00004C"/>
                                <w:sz w:val="28"/>
                                <w:szCs w:val="28"/>
                              </w:rPr>
                              <w:delText>41204</w:delText>
                            </w:r>
                          </w:del>
                        </w:ins>
                        <w:ins w:id="82" w:author="Jason Rhee" w:date="2025-03-31T11:52:00Z" w16du:dateUtc="2025-03-31T00:52:00Z">
                          <w:r w:rsidR="0081148E">
                            <w:rPr>
                              <w:rFonts w:ascii="Arial" w:hAnsi="Arial" w:cs="HelveticaNeueLT Std Med"/>
                              <w:b/>
                              <w:color w:val="00004C"/>
                              <w:sz w:val="28"/>
                              <w:szCs w:val="28"/>
                            </w:rPr>
                            <w:t>50331</w:t>
                          </w:r>
                        </w:ins>
                      </w:p>
                      <w:p w14:paraId="7979CF00" w14:textId="7ADAD23A" w:rsidR="009D0E32" w:rsidRPr="00A31B39" w:rsidRDefault="00A31B39"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Aligned to S-1</w:t>
                        </w:r>
                        <w:r w:rsidR="00215A58">
                          <w:rPr>
                            <w:rFonts w:ascii="Arial" w:hAnsi="Arial" w:cs="HelveticaNeueLT Std Med"/>
                            <w:b/>
                            <w:color w:val="00004C"/>
                            <w:sz w:val="28"/>
                            <w:szCs w:val="28"/>
                          </w:rPr>
                          <w:t>29</w:t>
                        </w:r>
                        <w:r>
                          <w:rPr>
                            <w:rFonts w:ascii="Arial" w:hAnsi="Arial" w:cs="HelveticaNeueLT Std Med"/>
                            <w:b/>
                            <w:color w:val="00004C"/>
                            <w:sz w:val="28"/>
                            <w:szCs w:val="28"/>
                          </w:rPr>
                          <w:t xml:space="preserve"> Edition </w:t>
                        </w:r>
                        <w:del w:id="83" w:author="Jason Rhee" w:date="2025-03-31T11:52:00Z" w16du:dateUtc="2025-03-31T00:52:00Z">
                          <w:r w:rsidDel="0081148E">
                            <w:rPr>
                              <w:rFonts w:ascii="Arial" w:hAnsi="Arial" w:cs="HelveticaNeueLT Std Med"/>
                              <w:b/>
                              <w:color w:val="00004C"/>
                              <w:sz w:val="28"/>
                              <w:szCs w:val="28"/>
                            </w:rPr>
                            <w:delText>1</w:delText>
                          </w:r>
                        </w:del>
                        <w:ins w:id="84" w:author="Jason Rhee" w:date="2025-03-31T11:52:00Z" w16du:dateUtc="2025-03-31T00:52:00Z">
                          <w:r w:rsidR="0081148E">
                            <w:rPr>
                              <w:rFonts w:ascii="Arial" w:hAnsi="Arial" w:cs="HelveticaNeueLT Std Med"/>
                              <w:b/>
                              <w:color w:val="00004C"/>
                              <w:sz w:val="28"/>
                              <w:szCs w:val="28"/>
                            </w:rPr>
                            <w:t>2</w:t>
                          </w:r>
                        </w:ins>
                        <w:r>
                          <w:rPr>
                            <w:rFonts w:ascii="Arial" w:hAnsi="Arial" w:cs="HelveticaNeueLT Std Med"/>
                            <w:b/>
                            <w:color w:val="00004C"/>
                            <w:sz w:val="28"/>
                            <w:szCs w:val="28"/>
                          </w:rPr>
                          <w:t>.</w:t>
                        </w:r>
                        <w:del w:id="85" w:author="Jason Rhee" w:date="2025-03-31T11:52:00Z" w16du:dateUtc="2025-03-31T00:52:00Z">
                          <w:r w:rsidR="00215A58" w:rsidDel="0081148E">
                            <w:rPr>
                              <w:rFonts w:ascii="Arial" w:hAnsi="Arial" w:cs="HelveticaNeueLT Std Med"/>
                              <w:b/>
                              <w:color w:val="00004C"/>
                              <w:sz w:val="28"/>
                              <w:szCs w:val="28"/>
                            </w:rPr>
                            <w:delText>3</w:delText>
                          </w:r>
                        </w:del>
                        <w:ins w:id="86" w:author="Jason Rhee" w:date="2025-03-31T11:52:00Z" w16du:dateUtc="2025-03-31T00:52:00Z">
                          <w:r w:rsidR="0081148E">
                            <w:rPr>
                              <w:rFonts w:ascii="Arial" w:hAnsi="Arial" w:cs="HelveticaNeueLT Std Med"/>
                              <w:b/>
                              <w:color w:val="00004C"/>
                              <w:sz w:val="28"/>
                              <w:szCs w:val="28"/>
                            </w:rPr>
                            <w:t>0</w:t>
                          </w:r>
                        </w:ins>
                        <w:r w:rsidR="00DA1A11">
                          <w:rPr>
                            <w:rFonts w:ascii="Arial" w:hAnsi="Arial" w:cs="HelveticaNeueLT Std Med"/>
                            <w:b/>
                            <w:color w:val="00004C"/>
                            <w:sz w:val="28"/>
                            <w:szCs w:val="28"/>
                          </w:rPr>
                          <w:t>.0</w:t>
                        </w: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87" w:name="_Hlk162625566"/>
      <w:r w:rsidRPr="00CF30EA">
        <w:rPr>
          <w:bCs/>
          <w:color w:val="auto"/>
          <w:lang w:val="en-GB"/>
        </w:rPr>
        <w:lastRenderedPageBreak/>
        <w:t>Document History</w:t>
      </w:r>
    </w:p>
    <w:bookmarkEnd w:id="87"/>
    <w:p w14:paraId="292089DF" w14:textId="433AF9B6" w:rsidR="00B943EE" w:rsidRPr="00CF30EA" w:rsidRDefault="00B943EE" w:rsidP="00B943EE">
      <w:pPr>
        <w:spacing w:line="240" w:lineRule="auto"/>
        <w:rPr>
          <w:lang w:val="en-GB"/>
        </w:rPr>
      </w:pPr>
      <w:r w:rsidRPr="00CF30EA">
        <w:rPr>
          <w:lang w:val="en-GB"/>
        </w:rPr>
        <w:t xml:space="preserve">Changes to this Specification are coordinated by the </w:t>
      </w:r>
      <w:r w:rsidR="004B1303">
        <w:rPr>
          <w:rFonts w:eastAsiaTheme="minorEastAsia" w:cs="Arial"/>
          <w:lang w:val="en-GB"/>
        </w:rPr>
        <w:t>S-1</w:t>
      </w:r>
      <w:r w:rsidR="00215A58">
        <w:rPr>
          <w:rFonts w:eastAsiaTheme="minorEastAsia" w:cs="Arial"/>
          <w:lang w:val="en-GB"/>
        </w:rPr>
        <w:t>29</w:t>
      </w:r>
      <w:r w:rsidR="004B1303">
        <w:rPr>
          <w:rFonts w:eastAsiaTheme="minorEastAsia" w:cs="Arial"/>
          <w:lang w:val="en-GB"/>
        </w:rPr>
        <w:t xml:space="preserve"> Project Team (S-1</w:t>
      </w:r>
      <w:r w:rsidR="00215A58">
        <w:rPr>
          <w:rFonts w:eastAsiaTheme="minorEastAsia" w:cs="Arial"/>
          <w:lang w:val="en-GB"/>
        </w:rPr>
        <w:t>29</w:t>
      </w:r>
      <w:r w:rsidR="004B1303">
        <w:rPr>
          <w:rFonts w:eastAsiaTheme="minorEastAsia" w:cs="Arial"/>
          <w:lang w:val="en-GB"/>
        </w:rPr>
        <w:t xml:space="preserve"> PT) of the IHO S-100 working Group</w:t>
      </w:r>
      <w:r w:rsidRPr="00CF30EA">
        <w:rPr>
          <w:rFonts w:eastAsiaTheme="minorEastAsia" w:cs="Arial"/>
          <w:lang w:val="en-GB"/>
        </w:rPr>
        <w:t xml:space="preserve"> (</w:t>
      </w:r>
      <w:r w:rsidR="004B1303">
        <w:rPr>
          <w:rFonts w:eastAsiaTheme="minorEastAsia" w:cs="Arial"/>
          <w:lang w:val="en-GB"/>
        </w:rPr>
        <w:t>S-100 WG</w:t>
      </w:r>
      <w:r w:rsidRPr="00CF30EA">
        <w:rPr>
          <w:rFonts w:eastAsiaTheme="minorEastAsia" w:cs="Arial"/>
          <w:lang w:val="en-GB"/>
        </w:rPr>
        <w:t>)</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350"/>
        <w:gridCol w:w="1530"/>
        <w:gridCol w:w="5151"/>
      </w:tblGrid>
      <w:tr w:rsidR="000701DE" w:rsidRPr="00CF30EA" w14:paraId="61B80077" w14:textId="77777777" w:rsidTr="00D9553C">
        <w:trPr>
          <w:cantSplit/>
        </w:trPr>
        <w:tc>
          <w:tcPr>
            <w:tcW w:w="985"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350"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1530"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5151"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0701DE" w:rsidRPr="00CF30EA" w14:paraId="3549A661" w14:textId="77777777" w:rsidTr="000701DE">
        <w:trPr>
          <w:cantSplit/>
        </w:trPr>
        <w:tc>
          <w:tcPr>
            <w:tcW w:w="985" w:type="dxa"/>
            <w:shd w:val="clear" w:color="auto" w:fill="auto"/>
          </w:tcPr>
          <w:p w14:paraId="630BB21A" w14:textId="5D468F4D" w:rsidR="002C775A" w:rsidRPr="00CF30EA" w:rsidRDefault="000701DE" w:rsidP="00B943EE">
            <w:pPr>
              <w:suppressLineNumbers/>
              <w:spacing w:before="60" w:after="60" w:line="240" w:lineRule="auto"/>
              <w:jc w:val="left"/>
              <w:rPr>
                <w:lang w:val="en-GB"/>
              </w:rPr>
            </w:pPr>
            <w:r>
              <w:rPr>
                <w:lang w:val="en-GB"/>
              </w:rPr>
              <w:t>0.1.0</w:t>
            </w:r>
          </w:p>
        </w:tc>
        <w:tc>
          <w:tcPr>
            <w:tcW w:w="1350" w:type="dxa"/>
            <w:shd w:val="clear" w:color="auto" w:fill="auto"/>
          </w:tcPr>
          <w:p w14:paraId="52BC8874" w14:textId="5FD44CC9" w:rsidR="002C775A" w:rsidRPr="00CF30EA" w:rsidRDefault="000701DE" w:rsidP="00B943EE">
            <w:pPr>
              <w:suppressLineNumbers/>
              <w:spacing w:before="60" w:after="60" w:line="240" w:lineRule="auto"/>
              <w:jc w:val="left"/>
              <w:rPr>
                <w:lang w:val="en-GB"/>
              </w:rPr>
            </w:pPr>
            <w:r>
              <w:rPr>
                <w:lang w:val="en-GB"/>
              </w:rPr>
              <w:t>2024-</w:t>
            </w:r>
            <w:r w:rsidR="00D9553C">
              <w:rPr>
                <w:lang w:val="en-GB"/>
              </w:rPr>
              <w:t>09-30</w:t>
            </w:r>
          </w:p>
        </w:tc>
        <w:tc>
          <w:tcPr>
            <w:tcW w:w="1530" w:type="dxa"/>
            <w:shd w:val="clear" w:color="auto" w:fill="auto"/>
          </w:tcPr>
          <w:p w14:paraId="25CBB165" w14:textId="3ECF32EE" w:rsidR="002C775A" w:rsidRPr="00CF30EA" w:rsidRDefault="000701DE" w:rsidP="00B943EE">
            <w:pPr>
              <w:suppressLineNumbers/>
              <w:spacing w:before="60" w:after="60" w:line="240" w:lineRule="auto"/>
              <w:jc w:val="left"/>
              <w:rPr>
                <w:lang w:val="en-GB"/>
              </w:rPr>
            </w:pPr>
            <w:r>
              <w:rPr>
                <w:lang w:val="en-GB"/>
              </w:rPr>
              <w:t>RM</w:t>
            </w:r>
          </w:p>
        </w:tc>
        <w:tc>
          <w:tcPr>
            <w:tcW w:w="5151" w:type="dxa"/>
            <w:shd w:val="clear" w:color="auto" w:fill="auto"/>
          </w:tcPr>
          <w:p w14:paraId="12612EB6" w14:textId="7025E3EA" w:rsidR="002C775A" w:rsidRPr="00CF30EA" w:rsidRDefault="000701DE" w:rsidP="00B943EE">
            <w:pPr>
              <w:suppressLineNumbers/>
              <w:spacing w:before="60" w:after="60" w:line="240" w:lineRule="auto"/>
              <w:jc w:val="left"/>
              <w:rPr>
                <w:lang w:val="en-GB"/>
              </w:rPr>
            </w:pPr>
            <w:r>
              <w:rPr>
                <w:lang w:val="en-GB"/>
              </w:rPr>
              <w:t xml:space="preserve">Initial draft </w:t>
            </w:r>
            <w:r w:rsidR="000E577A">
              <w:rPr>
                <w:lang w:val="en-GB"/>
              </w:rPr>
              <w:t xml:space="preserve">for </w:t>
            </w:r>
            <w:r>
              <w:rPr>
                <w:lang w:val="en-GB"/>
              </w:rPr>
              <w:t>S100 Validation Checks GitHub repository</w:t>
            </w:r>
          </w:p>
        </w:tc>
      </w:tr>
      <w:tr w:rsidR="006A4470" w:rsidRPr="00CF30EA" w14:paraId="77B4FF3A" w14:textId="77777777" w:rsidTr="000701DE">
        <w:trPr>
          <w:cantSplit/>
        </w:trPr>
        <w:tc>
          <w:tcPr>
            <w:tcW w:w="985" w:type="dxa"/>
            <w:shd w:val="clear" w:color="auto" w:fill="auto"/>
          </w:tcPr>
          <w:p w14:paraId="65809BCC" w14:textId="3E5130BA" w:rsidR="006A4470" w:rsidRPr="00CF30EA" w:rsidRDefault="006A4470" w:rsidP="006A4470">
            <w:pPr>
              <w:suppressLineNumbers/>
              <w:spacing w:before="60" w:after="60" w:line="240" w:lineRule="auto"/>
              <w:jc w:val="left"/>
              <w:rPr>
                <w:lang w:val="en-GB"/>
              </w:rPr>
            </w:pPr>
            <w:ins w:id="88" w:author="Raphael Malyankar" w:date="2024-12-04T22:27:00Z" w16du:dateUtc="2024-12-05T05:27:00Z">
              <w:r>
                <w:rPr>
                  <w:lang w:val="en-GB"/>
                </w:rPr>
                <w:t>0.2.0</w:t>
              </w:r>
            </w:ins>
          </w:p>
        </w:tc>
        <w:tc>
          <w:tcPr>
            <w:tcW w:w="1350" w:type="dxa"/>
            <w:shd w:val="clear" w:color="auto" w:fill="auto"/>
          </w:tcPr>
          <w:p w14:paraId="11E5C2AB" w14:textId="4BC715C7" w:rsidR="006A4470" w:rsidRPr="00CF30EA" w:rsidRDefault="006A4470" w:rsidP="006A4470">
            <w:pPr>
              <w:suppressLineNumbers/>
              <w:spacing w:before="60" w:after="60" w:line="240" w:lineRule="auto"/>
              <w:jc w:val="left"/>
              <w:rPr>
                <w:lang w:val="en-GB"/>
              </w:rPr>
            </w:pPr>
            <w:ins w:id="89" w:author="Raphael Malyankar" w:date="2024-12-04T22:27:00Z" w16du:dateUtc="2024-12-05T05:27:00Z">
              <w:r>
                <w:rPr>
                  <w:lang w:val="en-GB"/>
                </w:rPr>
                <w:t>2024-12-04</w:t>
              </w:r>
            </w:ins>
          </w:p>
        </w:tc>
        <w:tc>
          <w:tcPr>
            <w:tcW w:w="1530" w:type="dxa"/>
            <w:shd w:val="clear" w:color="auto" w:fill="auto"/>
          </w:tcPr>
          <w:p w14:paraId="3669E0A1" w14:textId="2F9B54B3" w:rsidR="006A4470" w:rsidRPr="00CF30EA" w:rsidRDefault="006A4470" w:rsidP="006A4470">
            <w:pPr>
              <w:suppressLineNumbers/>
              <w:spacing w:before="60" w:after="60" w:line="240" w:lineRule="auto"/>
              <w:jc w:val="left"/>
              <w:rPr>
                <w:lang w:val="en-GB"/>
              </w:rPr>
            </w:pPr>
            <w:ins w:id="90" w:author="Raphael Malyankar" w:date="2024-12-04T22:27:00Z" w16du:dateUtc="2024-12-05T05:27:00Z">
              <w:r>
                <w:rPr>
                  <w:lang w:val="en-GB"/>
                </w:rPr>
                <w:t>RM</w:t>
              </w:r>
            </w:ins>
          </w:p>
        </w:tc>
        <w:tc>
          <w:tcPr>
            <w:tcW w:w="5151" w:type="dxa"/>
            <w:shd w:val="clear" w:color="auto" w:fill="auto"/>
          </w:tcPr>
          <w:p w14:paraId="16DB5768" w14:textId="750D35F5" w:rsidR="006A4470" w:rsidRPr="00CF30EA" w:rsidRDefault="006A4470" w:rsidP="006A4470">
            <w:pPr>
              <w:suppressLineNumbers/>
              <w:spacing w:before="60" w:after="60" w:line="240" w:lineRule="auto"/>
              <w:jc w:val="left"/>
              <w:rPr>
                <w:lang w:val="en-GB"/>
              </w:rPr>
            </w:pPr>
            <w:ins w:id="91" w:author="Raphael Malyankar" w:date="2024-12-04T22:27:00Z" w16du:dateUtc="2024-12-05T05:27:00Z">
              <w:r>
                <w:rPr>
                  <w:lang w:val="en-GB"/>
                </w:rPr>
                <w:t>Extended conformance statement; revised maintenance clause</w:t>
              </w:r>
            </w:ins>
          </w:p>
        </w:tc>
      </w:tr>
      <w:tr w:rsidR="000701DE" w:rsidRPr="00CF30EA" w14:paraId="32FCDEB9" w14:textId="77777777" w:rsidTr="000701DE">
        <w:trPr>
          <w:cantSplit/>
        </w:trPr>
        <w:tc>
          <w:tcPr>
            <w:tcW w:w="985" w:type="dxa"/>
            <w:shd w:val="clear" w:color="auto" w:fill="auto"/>
          </w:tcPr>
          <w:p w14:paraId="75B05B17" w14:textId="44C4D3DB" w:rsidR="002C775A" w:rsidRPr="00CF30EA" w:rsidRDefault="00487AA8" w:rsidP="00B943EE">
            <w:pPr>
              <w:suppressLineNumbers/>
              <w:spacing w:before="60" w:after="60" w:line="240" w:lineRule="auto"/>
              <w:jc w:val="left"/>
              <w:rPr>
                <w:lang w:val="en-GB"/>
              </w:rPr>
            </w:pPr>
            <w:ins w:id="92" w:author="Jason Rhee" w:date="2025-03-31T11:52:00Z" w16du:dateUtc="2025-03-31T00:52:00Z">
              <w:r>
                <w:rPr>
                  <w:lang w:val="en-GB"/>
                </w:rPr>
                <w:t>0.3.0</w:t>
              </w:r>
            </w:ins>
          </w:p>
        </w:tc>
        <w:tc>
          <w:tcPr>
            <w:tcW w:w="1350" w:type="dxa"/>
            <w:shd w:val="clear" w:color="auto" w:fill="auto"/>
          </w:tcPr>
          <w:p w14:paraId="09A3677D" w14:textId="121CDD0E" w:rsidR="002C775A" w:rsidRPr="00CF30EA" w:rsidRDefault="00487AA8" w:rsidP="00B943EE">
            <w:pPr>
              <w:suppressLineNumbers/>
              <w:spacing w:before="60" w:after="60" w:line="240" w:lineRule="auto"/>
              <w:jc w:val="left"/>
              <w:rPr>
                <w:lang w:val="en-GB"/>
              </w:rPr>
            </w:pPr>
            <w:ins w:id="93" w:author="Jason Rhee" w:date="2025-03-31T11:52:00Z" w16du:dateUtc="2025-03-31T00:52:00Z">
              <w:r>
                <w:rPr>
                  <w:lang w:val="en-GB"/>
                </w:rPr>
                <w:t>2025-03-31</w:t>
              </w:r>
            </w:ins>
          </w:p>
        </w:tc>
        <w:tc>
          <w:tcPr>
            <w:tcW w:w="1530" w:type="dxa"/>
            <w:shd w:val="clear" w:color="auto" w:fill="auto"/>
          </w:tcPr>
          <w:p w14:paraId="5CC5C9B3" w14:textId="6316A6DD" w:rsidR="002C775A" w:rsidRPr="00CF30EA" w:rsidRDefault="00487AA8" w:rsidP="00B943EE">
            <w:pPr>
              <w:suppressLineNumbers/>
              <w:spacing w:before="60" w:after="60" w:line="240" w:lineRule="auto"/>
              <w:jc w:val="left"/>
              <w:rPr>
                <w:lang w:val="en-GB"/>
              </w:rPr>
            </w:pPr>
            <w:ins w:id="94" w:author="Jason Rhee" w:date="2025-03-31T11:52:00Z" w16du:dateUtc="2025-03-31T00:52:00Z">
              <w:r>
                <w:rPr>
                  <w:lang w:val="en-GB"/>
                </w:rPr>
                <w:t>JR</w:t>
              </w:r>
            </w:ins>
          </w:p>
        </w:tc>
        <w:tc>
          <w:tcPr>
            <w:tcW w:w="5151"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0701DE" w:rsidRPr="00CF30EA" w14:paraId="7BAE32A2" w14:textId="77777777" w:rsidTr="000701DE">
        <w:trPr>
          <w:cantSplit/>
        </w:trPr>
        <w:tc>
          <w:tcPr>
            <w:tcW w:w="985"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0701DE" w:rsidRPr="00CF30EA" w14:paraId="4F708FD5" w14:textId="77777777" w:rsidTr="000701DE">
        <w:trPr>
          <w:cantSplit/>
        </w:trPr>
        <w:tc>
          <w:tcPr>
            <w:tcW w:w="985"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0701DE" w:rsidRPr="00CF30EA" w14:paraId="73192FF4" w14:textId="77777777" w:rsidTr="000701DE">
        <w:trPr>
          <w:cantSplit/>
        </w:trPr>
        <w:tc>
          <w:tcPr>
            <w:tcW w:w="985"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350"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1530"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5151"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0701DE" w:rsidRPr="00CF30EA" w14:paraId="532FDBC0" w14:textId="77777777" w:rsidTr="000701DE">
        <w:trPr>
          <w:cantSplit/>
        </w:trPr>
        <w:tc>
          <w:tcPr>
            <w:tcW w:w="985"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350"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1530"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5151"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95"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95"/>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6DB83B72" w14:textId="0470DDCF" w:rsidR="00A61EE2"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79499843" w:history="1">
        <w:r w:rsidR="00A61EE2" w:rsidRPr="005D6827">
          <w:rPr>
            <w:rStyle w:val="Hyperlink"/>
          </w:rPr>
          <w:t>1</w:t>
        </w:r>
        <w:r w:rsidR="00A61EE2">
          <w:rPr>
            <w:rFonts w:asciiTheme="minorHAnsi" w:eastAsiaTheme="minorEastAsia" w:hAnsiTheme="minorHAnsi" w:cstheme="minorBidi"/>
            <w:b w:val="0"/>
            <w:kern w:val="2"/>
            <w:sz w:val="24"/>
            <w:szCs w:val="24"/>
            <w:lang w:val="en-US" w:eastAsia="en-US"/>
            <w14:ligatures w14:val="standardContextual"/>
          </w:rPr>
          <w:tab/>
        </w:r>
        <w:r w:rsidR="00A61EE2" w:rsidRPr="005D6827">
          <w:rPr>
            <w:rStyle w:val="Hyperlink"/>
          </w:rPr>
          <w:t>Introduction</w:t>
        </w:r>
        <w:r w:rsidR="00A61EE2">
          <w:rPr>
            <w:webHidden/>
          </w:rPr>
          <w:tab/>
        </w:r>
        <w:r w:rsidR="00A61EE2">
          <w:rPr>
            <w:webHidden/>
          </w:rPr>
          <w:fldChar w:fldCharType="begin"/>
        </w:r>
        <w:r w:rsidR="00A61EE2">
          <w:rPr>
            <w:webHidden/>
          </w:rPr>
          <w:instrText xml:space="preserve"> PAGEREF _Toc179499843 \h </w:instrText>
        </w:r>
        <w:r w:rsidR="00A61EE2">
          <w:rPr>
            <w:webHidden/>
          </w:rPr>
        </w:r>
        <w:r w:rsidR="00A61EE2">
          <w:rPr>
            <w:webHidden/>
          </w:rPr>
          <w:fldChar w:fldCharType="separate"/>
        </w:r>
        <w:r w:rsidR="00A61EE2">
          <w:rPr>
            <w:webHidden/>
          </w:rPr>
          <w:t>1</w:t>
        </w:r>
        <w:r w:rsidR="00A61EE2">
          <w:rPr>
            <w:webHidden/>
          </w:rPr>
          <w:fldChar w:fldCharType="end"/>
        </w:r>
      </w:hyperlink>
    </w:p>
    <w:p w14:paraId="4FCD64C5" w14:textId="2D916E06"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44" w:history="1">
        <w:r w:rsidRPr="005D6827">
          <w:rPr>
            <w:rStyle w:val="Hyperlink"/>
          </w:rPr>
          <w:t>1.1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Scope</w:t>
        </w:r>
        <w:r>
          <w:rPr>
            <w:webHidden/>
          </w:rPr>
          <w:tab/>
        </w:r>
        <w:r>
          <w:rPr>
            <w:webHidden/>
          </w:rPr>
          <w:fldChar w:fldCharType="begin"/>
        </w:r>
        <w:r>
          <w:rPr>
            <w:webHidden/>
          </w:rPr>
          <w:instrText xml:space="preserve"> PAGEREF _Toc179499844 \h </w:instrText>
        </w:r>
        <w:r>
          <w:rPr>
            <w:webHidden/>
          </w:rPr>
        </w:r>
        <w:r>
          <w:rPr>
            <w:webHidden/>
          </w:rPr>
          <w:fldChar w:fldCharType="separate"/>
        </w:r>
        <w:r>
          <w:rPr>
            <w:webHidden/>
          </w:rPr>
          <w:t>1</w:t>
        </w:r>
        <w:r>
          <w:rPr>
            <w:webHidden/>
          </w:rPr>
          <w:fldChar w:fldCharType="end"/>
        </w:r>
      </w:hyperlink>
    </w:p>
    <w:p w14:paraId="159FCA30" w14:textId="37DA26BD"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45" w:history="1">
        <w:r w:rsidRPr="005D6827">
          <w:rPr>
            <w:rStyle w:val="Hyperlink"/>
          </w:rPr>
          <w:t>1.2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Conformance</w:t>
        </w:r>
        <w:r>
          <w:rPr>
            <w:webHidden/>
          </w:rPr>
          <w:tab/>
        </w:r>
        <w:r>
          <w:rPr>
            <w:webHidden/>
          </w:rPr>
          <w:fldChar w:fldCharType="begin"/>
        </w:r>
        <w:r>
          <w:rPr>
            <w:webHidden/>
          </w:rPr>
          <w:instrText xml:space="preserve"> PAGEREF _Toc179499845 \h </w:instrText>
        </w:r>
        <w:r>
          <w:rPr>
            <w:webHidden/>
          </w:rPr>
        </w:r>
        <w:r>
          <w:rPr>
            <w:webHidden/>
          </w:rPr>
          <w:fldChar w:fldCharType="separate"/>
        </w:r>
        <w:r>
          <w:rPr>
            <w:webHidden/>
          </w:rPr>
          <w:t>1</w:t>
        </w:r>
        <w:r>
          <w:rPr>
            <w:webHidden/>
          </w:rPr>
          <w:fldChar w:fldCharType="end"/>
        </w:r>
      </w:hyperlink>
    </w:p>
    <w:p w14:paraId="2E1C4724" w14:textId="50E6B916"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46" w:history="1">
        <w:r w:rsidRPr="005D6827">
          <w:rPr>
            <w:rStyle w:val="Hyperlink"/>
          </w:rPr>
          <w:t>1.3</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References</w:t>
        </w:r>
        <w:r>
          <w:rPr>
            <w:webHidden/>
          </w:rPr>
          <w:tab/>
        </w:r>
        <w:r>
          <w:rPr>
            <w:webHidden/>
          </w:rPr>
          <w:fldChar w:fldCharType="begin"/>
        </w:r>
        <w:r>
          <w:rPr>
            <w:webHidden/>
          </w:rPr>
          <w:instrText xml:space="preserve"> PAGEREF _Toc179499846 \h </w:instrText>
        </w:r>
        <w:r>
          <w:rPr>
            <w:webHidden/>
          </w:rPr>
        </w:r>
        <w:r>
          <w:rPr>
            <w:webHidden/>
          </w:rPr>
          <w:fldChar w:fldCharType="separate"/>
        </w:r>
        <w:r>
          <w:rPr>
            <w:webHidden/>
          </w:rPr>
          <w:t>1</w:t>
        </w:r>
        <w:r>
          <w:rPr>
            <w:webHidden/>
          </w:rPr>
          <w:fldChar w:fldCharType="end"/>
        </w:r>
      </w:hyperlink>
    </w:p>
    <w:p w14:paraId="0DE1F04C" w14:textId="1E9F86AA"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47" w:history="1">
        <w:r w:rsidRPr="005D6827">
          <w:rPr>
            <w:rStyle w:val="Hyperlink"/>
          </w:rPr>
          <w:t>1.3.1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Normative references</w:t>
        </w:r>
        <w:r>
          <w:rPr>
            <w:webHidden/>
          </w:rPr>
          <w:tab/>
        </w:r>
        <w:r>
          <w:rPr>
            <w:webHidden/>
          </w:rPr>
          <w:fldChar w:fldCharType="begin"/>
        </w:r>
        <w:r>
          <w:rPr>
            <w:webHidden/>
          </w:rPr>
          <w:instrText xml:space="preserve"> PAGEREF _Toc179499847 \h </w:instrText>
        </w:r>
        <w:r>
          <w:rPr>
            <w:webHidden/>
          </w:rPr>
        </w:r>
        <w:r>
          <w:rPr>
            <w:webHidden/>
          </w:rPr>
          <w:fldChar w:fldCharType="separate"/>
        </w:r>
        <w:r>
          <w:rPr>
            <w:webHidden/>
          </w:rPr>
          <w:t>1</w:t>
        </w:r>
        <w:r>
          <w:rPr>
            <w:webHidden/>
          </w:rPr>
          <w:fldChar w:fldCharType="end"/>
        </w:r>
      </w:hyperlink>
    </w:p>
    <w:p w14:paraId="2FCC3A46" w14:textId="3C46E3AD"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48" w:history="1">
        <w:r w:rsidRPr="005D6827">
          <w:rPr>
            <w:rStyle w:val="Hyperlink"/>
          </w:rPr>
          <w:t>1.3.2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Informative references</w:t>
        </w:r>
        <w:r>
          <w:rPr>
            <w:webHidden/>
          </w:rPr>
          <w:tab/>
        </w:r>
        <w:r>
          <w:rPr>
            <w:webHidden/>
          </w:rPr>
          <w:fldChar w:fldCharType="begin"/>
        </w:r>
        <w:r>
          <w:rPr>
            <w:webHidden/>
          </w:rPr>
          <w:instrText xml:space="preserve"> PAGEREF _Toc179499848 \h </w:instrText>
        </w:r>
        <w:r>
          <w:rPr>
            <w:webHidden/>
          </w:rPr>
        </w:r>
        <w:r>
          <w:rPr>
            <w:webHidden/>
          </w:rPr>
          <w:fldChar w:fldCharType="separate"/>
        </w:r>
        <w:r>
          <w:rPr>
            <w:webHidden/>
          </w:rPr>
          <w:t>1</w:t>
        </w:r>
        <w:r>
          <w:rPr>
            <w:webHidden/>
          </w:rPr>
          <w:fldChar w:fldCharType="end"/>
        </w:r>
      </w:hyperlink>
    </w:p>
    <w:p w14:paraId="48E45EC7" w14:textId="425AFC58"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49" w:history="1">
        <w:r w:rsidRPr="005D6827">
          <w:rPr>
            <w:rStyle w:val="Hyperlink"/>
          </w:rPr>
          <w:t>1.4</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Terms, definitions and abbreviations</w:t>
        </w:r>
        <w:r>
          <w:rPr>
            <w:webHidden/>
          </w:rPr>
          <w:tab/>
        </w:r>
        <w:r>
          <w:rPr>
            <w:webHidden/>
          </w:rPr>
          <w:fldChar w:fldCharType="begin"/>
        </w:r>
        <w:r>
          <w:rPr>
            <w:webHidden/>
          </w:rPr>
          <w:instrText xml:space="preserve"> PAGEREF _Toc179499849 \h </w:instrText>
        </w:r>
        <w:r>
          <w:rPr>
            <w:webHidden/>
          </w:rPr>
        </w:r>
        <w:r>
          <w:rPr>
            <w:webHidden/>
          </w:rPr>
          <w:fldChar w:fldCharType="separate"/>
        </w:r>
        <w:r>
          <w:rPr>
            <w:webHidden/>
          </w:rPr>
          <w:t>1</w:t>
        </w:r>
        <w:r>
          <w:rPr>
            <w:webHidden/>
          </w:rPr>
          <w:fldChar w:fldCharType="end"/>
        </w:r>
      </w:hyperlink>
    </w:p>
    <w:p w14:paraId="7C14DFD7" w14:textId="3DBC33C3"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0" w:history="1">
        <w:r w:rsidRPr="005D6827">
          <w:rPr>
            <w:rStyle w:val="Hyperlink"/>
          </w:rPr>
          <w:t>1.4.1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Terms and definitions</w:t>
        </w:r>
        <w:r>
          <w:rPr>
            <w:webHidden/>
          </w:rPr>
          <w:tab/>
        </w:r>
        <w:r>
          <w:rPr>
            <w:webHidden/>
          </w:rPr>
          <w:fldChar w:fldCharType="begin"/>
        </w:r>
        <w:r>
          <w:rPr>
            <w:webHidden/>
          </w:rPr>
          <w:instrText xml:space="preserve"> PAGEREF _Toc179499850 \h </w:instrText>
        </w:r>
        <w:r>
          <w:rPr>
            <w:webHidden/>
          </w:rPr>
        </w:r>
        <w:r>
          <w:rPr>
            <w:webHidden/>
          </w:rPr>
          <w:fldChar w:fldCharType="separate"/>
        </w:r>
        <w:r>
          <w:rPr>
            <w:webHidden/>
          </w:rPr>
          <w:t>1</w:t>
        </w:r>
        <w:r>
          <w:rPr>
            <w:webHidden/>
          </w:rPr>
          <w:fldChar w:fldCharType="end"/>
        </w:r>
      </w:hyperlink>
    </w:p>
    <w:p w14:paraId="47DC3C5B" w14:textId="5EFD9563"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1" w:history="1">
        <w:r w:rsidRPr="005D6827">
          <w:rPr>
            <w:rStyle w:val="Hyperlink"/>
          </w:rPr>
          <w:t>1.4.2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Abbreviations</w:t>
        </w:r>
        <w:r>
          <w:rPr>
            <w:webHidden/>
          </w:rPr>
          <w:tab/>
        </w:r>
        <w:r>
          <w:rPr>
            <w:webHidden/>
          </w:rPr>
          <w:fldChar w:fldCharType="begin"/>
        </w:r>
        <w:r>
          <w:rPr>
            <w:webHidden/>
          </w:rPr>
          <w:instrText xml:space="preserve"> PAGEREF _Toc179499851 \h </w:instrText>
        </w:r>
        <w:r>
          <w:rPr>
            <w:webHidden/>
          </w:rPr>
        </w:r>
        <w:r>
          <w:rPr>
            <w:webHidden/>
          </w:rPr>
          <w:fldChar w:fldCharType="separate"/>
        </w:r>
        <w:r>
          <w:rPr>
            <w:webHidden/>
          </w:rPr>
          <w:t>2</w:t>
        </w:r>
        <w:r>
          <w:rPr>
            <w:webHidden/>
          </w:rPr>
          <w:fldChar w:fldCharType="end"/>
        </w:r>
      </w:hyperlink>
    </w:p>
    <w:p w14:paraId="670455A2" w14:textId="1FBFBAFC"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2" w:history="1">
        <w:r w:rsidRPr="005D6827">
          <w:rPr>
            <w:rStyle w:val="Hyperlink"/>
          </w:rPr>
          <w:t>1.4.3</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Symbols</w:t>
        </w:r>
        <w:r>
          <w:rPr>
            <w:webHidden/>
          </w:rPr>
          <w:tab/>
        </w:r>
        <w:r>
          <w:rPr>
            <w:webHidden/>
          </w:rPr>
          <w:fldChar w:fldCharType="begin"/>
        </w:r>
        <w:r>
          <w:rPr>
            <w:webHidden/>
          </w:rPr>
          <w:instrText xml:space="preserve"> PAGEREF _Toc179499852 \h </w:instrText>
        </w:r>
        <w:r>
          <w:rPr>
            <w:webHidden/>
          </w:rPr>
        </w:r>
        <w:r>
          <w:rPr>
            <w:webHidden/>
          </w:rPr>
          <w:fldChar w:fldCharType="separate"/>
        </w:r>
        <w:r>
          <w:rPr>
            <w:webHidden/>
          </w:rPr>
          <w:t>3</w:t>
        </w:r>
        <w:r>
          <w:rPr>
            <w:webHidden/>
          </w:rPr>
          <w:fldChar w:fldCharType="end"/>
        </w:r>
      </w:hyperlink>
    </w:p>
    <w:p w14:paraId="2C561B3E" w14:textId="410FEB56"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53" w:history="1">
        <w:r w:rsidRPr="005D6827">
          <w:rPr>
            <w:rStyle w:val="Hyperlink"/>
          </w:rPr>
          <w:t>1.5</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Use of language</w:t>
        </w:r>
        <w:r>
          <w:rPr>
            <w:webHidden/>
          </w:rPr>
          <w:tab/>
        </w:r>
        <w:r>
          <w:rPr>
            <w:webHidden/>
          </w:rPr>
          <w:fldChar w:fldCharType="begin"/>
        </w:r>
        <w:r>
          <w:rPr>
            <w:webHidden/>
          </w:rPr>
          <w:instrText xml:space="preserve"> PAGEREF _Toc179499853 \h </w:instrText>
        </w:r>
        <w:r>
          <w:rPr>
            <w:webHidden/>
          </w:rPr>
        </w:r>
        <w:r>
          <w:rPr>
            <w:webHidden/>
          </w:rPr>
          <w:fldChar w:fldCharType="separate"/>
        </w:r>
        <w:r>
          <w:rPr>
            <w:webHidden/>
          </w:rPr>
          <w:t>3</w:t>
        </w:r>
        <w:r>
          <w:rPr>
            <w:webHidden/>
          </w:rPr>
          <w:fldChar w:fldCharType="end"/>
        </w:r>
      </w:hyperlink>
    </w:p>
    <w:p w14:paraId="7E5FE8DE" w14:textId="1C964312"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54" w:history="1">
        <w:r w:rsidRPr="005D6827">
          <w:rPr>
            <w:rStyle w:val="Hyperlink"/>
          </w:rPr>
          <w:t>1.6</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General description</w:t>
        </w:r>
        <w:r>
          <w:rPr>
            <w:webHidden/>
          </w:rPr>
          <w:tab/>
        </w:r>
        <w:r>
          <w:rPr>
            <w:webHidden/>
          </w:rPr>
          <w:fldChar w:fldCharType="begin"/>
        </w:r>
        <w:r>
          <w:rPr>
            <w:webHidden/>
          </w:rPr>
          <w:instrText xml:space="preserve"> PAGEREF _Toc179499854 \h </w:instrText>
        </w:r>
        <w:r>
          <w:rPr>
            <w:webHidden/>
          </w:rPr>
        </w:r>
        <w:r>
          <w:rPr>
            <w:webHidden/>
          </w:rPr>
          <w:fldChar w:fldCharType="separate"/>
        </w:r>
        <w:r>
          <w:rPr>
            <w:webHidden/>
          </w:rPr>
          <w:t>3</w:t>
        </w:r>
        <w:r>
          <w:rPr>
            <w:webHidden/>
          </w:rPr>
          <w:fldChar w:fldCharType="end"/>
        </w:r>
      </w:hyperlink>
    </w:p>
    <w:p w14:paraId="40759A90" w14:textId="7B506B46"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55" w:history="1">
        <w:r w:rsidRPr="005D6827">
          <w:rPr>
            <w:rStyle w:val="Hyperlink"/>
          </w:rPr>
          <w:t>1.7</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Specification metadata and maintenance</w:t>
        </w:r>
        <w:r>
          <w:rPr>
            <w:webHidden/>
          </w:rPr>
          <w:tab/>
        </w:r>
        <w:r>
          <w:rPr>
            <w:webHidden/>
          </w:rPr>
          <w:fldChar w:fldCharType="begin"/>
        </w:r>
        <w:r>
          <w:rPr>
            <w:webHidden/>
          </w:rPr>
          <w:instrText xml:space="preserve"> PAGEREF _Toc179499855 \h </w:instrText>
        </w:r>
        <w:r>
          <w:rPr>
            <w:webHidden/>
          </w:rPr>
        </w:r>
        <w:r>
          <w:rPr>
            <w:webHidden/>
          </w:rPr>
          <w:fldChar w:fldCharType="separate"/>
        </w:r>
        <w:r>
          <w:rPr>
            <w:webHidden/>
          </w:rPr>
          <w:t>3</w:t>
        </w:r>
        <w:r>
          <w:rPr>
            <w:webHidden/>
          </w:rPr>
          <w:fldChar w:fldCharType="end"/>
        </w:r>
      </w:hyperlink>
    </w:p>
    <w:p w14:paraId="7AB76159" w14:textId="3103F843"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6" w:history="1">
        <w:r w:rsidRPr="005D6827">
          <w:rPr>
            <w:rStyle w:val="Hyperlink"/>
          </w:rPr>
          <w:t>1.7.1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Specification metadata</w:t>
        </w:r>
        <w:r>
          <w:rPr>
            <w:webHidden/>
          </w:rPr>
          <w:tab/>
        </w:r>
        <w:r>
          <w:rPr>
            <w:webHidden/>
          </w:rPr>
          <w:fldChar w:fldCharType="begin"/>
        </w:r>
        <w:r>
          <w:rPr>
            <w:webHidden/>
          </w:rPr>
          <w:instrText xml:space="preserve"> PAGEREF _Toc179499856 \h </w:instrText>
        </w:r>
        <w:r>
          <w:rPr>
            <w:webHidden/>
          </w:rPr>
        </w:r>
        <w:r>
          <w:rPr>
            <w:webHidden/>
          </w:rPr>
          <w:fldChar w:fldCharType="separate"/>
        </w:r>
        <w:r>
          <w:rPr>
            <w:webHidden/>
          </w:rPr>
          <w:t>3</w:t>
        </w:r>
        <w:r>
          <w:rPr>
            <w:webHidden/>
          </w:rPr>
          <w:fldChar w:fldCharType="end"/>
        </w:r>
      </w:hyperlink>
    </w:p>
    <w:p w14:paraId="681E87C5" w14:textId="719900BB" w:rsidR="00A61EE2" w:rsidRDefault="00A61EE2">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9499857" w:history="1">
        <w:r w:rsidRPr="005D6827">
          <w:rPr>
            <w:rStyle w:val="Hyperlink"/>
          </w:rPr>
          <w:t>1.7.2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Specification maintenance</w:t>
        </w:r>
        <w:r>
          <w:rPr>
            <w:webHidden/>
          </w:rPr>
          <w:tab/>
        </w:r>
        <w:r>
          <w:rPr>
            <w:webHidden/>
          </w:rPr>
          <w:fldChar w:fldCharType="begin"/>
        </w:r>
        <w:r>
          <w:rPr>
            <w:webHidden/>
          </w:rPr>
          <w:instrText xml:space="preserve"> PAGEREF _Toc179499857 \h </w:instrText>
        </w:r>
        <w:r>
          <w:rPr>
            <w:webHidden/>
          </w:rPr>
        </w:r>
        <w:r>
          <w:rPr>
            <w:webHidden/>
          </w:rPr>
          <w:fldChar w:fldCharType="separate"/>
        </w:r>
        <w:r>
          <w:rPr>
            <w:webHidden/>
          </w:rPr>
          <w:t>4</w:t>
        </w:r>
        <w:r>
          <w:rPr>
            <w:webHidden/>
          </w:rPr>
          <w:fldChar w:fldCharType="end"/>
        </w:r>
      </w:hyperlink>
    </w:p>
    <w:p w14:paraId="764B74E4" w14:textId="296E880C"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58" w:history="1">
        <w:r w:rsidRPr="005D6827">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Check Structure</w:t>
        </w:r>
        <w:r>
          <w:rPr>
            <w:webHidden/>
          </w:rPr>
          <w:tab/>
        </w:r>
        <w:r>
          <w:rPr>
            <w:webHidden/>
          </w:rPr>
          <w:fldChar w:fldCharType="begin"/>
        </w:r>
        <w:r>
          <w:rPr>
            <w:webHidden/>
          </w:rPr>
          <w:instrText xml:space="preserve"> PAGEREF _Toc179499858 \h </w:instrText>
        </w:r>
        <w:r>
          <w:rPr>
            <w:webHidden/>
          </w:rPr>
        </w:r>
        <w:r>
          <w:rPr>
            <w:webHidden/>
          </w:rPr>
          <w:fldChar w:fldCharType="separate"/>
        </w:r>
        <w:r>
          <w:rPr>
            <w:webHidden/>
          </w:rPr>
          <w:t>4</w:t>
        </w:r>
        <w:r>
          <w:rPr>
            <w:webHidden/>
          </w:rPr>
          <w:fldChar w:fldCharType="end"/>
        </w:r>
      </w:hyperlink>
    </w:p>
    <w:p w14:paraId="47D05759" w14:textId="0A233263"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59" w:history="1">
        <w:r w:rsidRPr="005D6827">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Check Syntax</w:t>
        </w:r>
        <w:r>
          <w:rPr>
            <w:webHidden/>
          </w:rPr>
          <w:tab/>
        </w:r>
        <w:r>
          <w:rPr>
            <w:webHidden/>
          </w:rPr>
          <w:fldChar w:fldCharType="begin"/>
        </w:r>
        <w:r>
          <w:rPr>
            <w:webHidden/>
          </w:rPr>
          <w:instrText xml:space="preserve"> PAGEREF _Toc179499859 \h </w:instrText>
        </w:r>
        <w:r>
          <w:rPr>
            <w:webHidden/>
          </w:rPr>
        </w:r>
        <w:r>
          <w:rPr>
            <w:webHidden/>
          </w:rPr>
          <w:fldChar w:fldCharType="separate"/>
        </w:r>
        <w:r>
          <w:rPr>
            <w:webHidden/>
          </w:rPr>
          <w:t>5</w:t>
        </w:r>
        <w:r>
          <w:rPr>
            <w:webHidden/>
          </w:rPr>
          <w:fldChar w:fldCharType="end"/>
        </w:r>
      </w:hyperlink>
    </w:p>
    <w:p w14:paraId="1EB3C960" w14:textId="5A64C2E3"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0" w:history="1">
        <w:r w:rsidRPr="005D6827">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Organisation</w:t>
        </w:r>
        <w:r>
          <w:rPr>
            <w:webHidden/>
          </w:rPr>
          <w:tab/>
        </w:r>
        <w:r>
          <w:rPr>
            <w:webHidden/>
          </w:rPr>
          <w:fldChar w:fldCharType="begin"/>
        </w:r>
        <w:r>
          <w:rPr>
            <w:webHidden/>
          </w:rPr>
          <w:instrText xml:space="preserve"> PAGEREF _Toc179499860 \h </w:instrText>
        </w:r>
        <w:r>
          <w:rPr>
            <w:webHidden/>
          </w:rPr>
        </w:r>
        <w:r>
          <w:rPr>
            <w:webHidden/>
          </w:rPr>
          <w:fldChar w:fldCharType="separate"/>
        </w:r>
        <w:r>
          <w:rPr>
            <w:webHidden/>
          </w:rPr>
          <w:t>5</w:t>
        </w:r>
        <w:r>
          <w:rPr>
            <w:webHidden/>
          </w:rPr>
          <w:fldChar w:fldCharType="end"/>
        </w:r>
      </w:hyperlink>
    </w:p>
    <w:p w14:paraId="72412BC2" w14:textId="5C0261FA"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1" w:history="1">
        <w:r w:rsidRPr="005D6827">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Other Applicable Checks</w:t>
        </w:r>
        <w:r>
          <w:rPr>
            <w:webHidden/>
          </w:rPr>
          <w:tab/>
        </w:r>
        <w:r>
          <w:rPr>
            <w:webHidden/>
          </w:rPr>
          <w:fldChar w:fldCharType="begin"/>
        </w:r>
        <w:r>
          <w:rPr>
            <w:webHidden/>
          </w:rPr>
          <w:instrText xml:space="preserve"> PAGEREF _Toc179499861 \h </w:instrText>
        </w:r>
        <w:r>
          <w:rPr>
            <w:webHidden/>
          </w:rPr>
        </w:r>
        <w:r>
          <w:rPr>
            <w:webHidden/>
          </w:rPr>
          <w:fldChar w:fldCharType="separate"/>
        </w:r>
        <w:r>
          <w:rPr>
            <w:webHidden/>
          </w:rPr>
          <w:t>5</w:t>
        </w:r>
        <w:r>
          <w:rPr>
            <w:webHidden/>
          </w:rPr>
          <w:fldChar w:fldCharType="end"/>
        </w:r>
      </w:hyperlink>
    </w:p>
    <w:p w14:paraId="4938A10B" w14:textId="39D2FFD5"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62" w:history="1">
        <w:r w:rsidRPr="005D6827">
          <w:rPr>
            <w:rStyle w:val="Hyperlink"/>
          </w:rPr>
          <w:t>5.1</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Generic S-100 checks</w:t>
        </w:r>
        <w:r>
          <w:rPr>
            <w:webHidden/>
          </w:rPr>
          <w:tab/>
        </w:r>
        <w:r>
          <w:rPr>
            <w:webHidden/>
          </w:rPr>
          <w:fldChar w:fldCharType="begin"/>
        </w:r>
        <w:r>
          <w:rPr>
            <w:webHidden/>
          </w:rPr>
          <w:instrText xml:space="preserve"> PAGEREF _Toc179499862 \h </w:instrText>
        </w:r>
        <w:r>
          <w:rPr>
            <w:webHidden/>
          </w:rPr>
        </w:r>
        <w:r>
          <w:rPr>
            <w:webHidden/>
          </w:rPr>
          <w:fldChar w:fldCharType="separate"/>
        </w:r>
        <w:r>
          <w:rPr>
            <w:webHidden/>
          </w:rPr>
          <w:t>5</w:t>
        </w:r>
        <w:r>
          <w:rPr>
            <w:webHidden/>
          </w:rPr>
          <w:fldChar w:fldCharType="end"/>
        </w:r>
      </w:hyperlink>
    </w:p>
    <w:p w14:paraId="1C870EAC" w14:textId="29DEC11D" w:rsidR="00A61EE2" w:rsidRDefault="00A61EE2">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9499863" w:history="1">
        <w:r w:rsidRPr="005D6827">
          <w:rPr>
            <w:rStyle w:val="Hyperlink"/>
          </w:rPr>
          <w:t>5.2</w:t>
        </w:r>
        <w:r>
          <w:rPr>
            <w:rFonts w:asciiTheme="minorHAnsi" w:eastAsiaTheme="minorEastAsia" w:hAnsiTheme="minorHAnsi" w:cstheme="minorBidi"/>
            <w:kern w:val="2"/>
            <w:sz w:val="24"/>
            <w:szCs w:val="24"/>
            <w:lang w:val="en-US" w:eastAsia="en-US"/>
            <w14:ligatures w14:val="standardContextual"/>
          </w:rPr>
          <w:tab/>
        </w:r>
        <w:r w:rsidRPr="005D6827">
          <w:rPr>
            <w:rStyle w:val="Hyperlink"/>
          </w:rPr>
          <w:t>Interoperability checks</w:t>
        </w:r>
        <w:r>
          <w:rPr>
            <w:webHidden/>
          </w:rPr>
          <w:tab/>
        </w:r>
        <w:r>
          <w:rPr>
            <w:webHidden/>
          </w:rPr>
          <w:fldChar w:fldCharType="begin"/>
        </w:r>
        <w:r>
          <w:rPr>
            <w:webHidden/>
          </w:rPr>
          <w:instrText xml:space="preserve"> PAGEREF _Toc179499863 \h </w:instrText>
        </w:r>
        <w:r>
          <w:rPr>
            <w:webHidden/>
          </w:rPr>
        </w:r>
        <w:r>
          <w:rPr>
            <w:webHidden/>
          </w:rPr>
          <w:fldChar w:fldCharType="separate"/>
        </w:r>
        <w:r>
          <w:rPr>
            <w:webHidden/>
          </w:rPr>
          <w:t>6</w:t>
        </w:r>
        <w:r>
          <w:rPr>
            <w:webHidden/>
          </w:rPr>
          <w:fldChar w:fldCharType="end"/>
        </w:r>
      </w:hyperlink>
    </w:p>
    <w:p w14:paraId="044A90A3" w14:textId="54B3D30B"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4" w:history="1">
        <w:r w:rsidRPr="005D6827">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Check Application Sequence</w:t>
        </w:r>
        <w:r>
          <w:rPr>
            <w:webHidden/>
          </w:rPr>
          <w:tab/>
        </w:r>
        <w:r>
          <w:rPr>
            <w:webHidden/>
          </w:rPr>
          <w:fldChar w:fldCharType="begin"/>
        </w:r>
        <w:r>
          <w:rPr>
            <w:webHidden/>
          </w:rPr>
          <w:instrText xml:space="preserve"> PAGEREF _Toc179499864 \h </w:instrText>
        </w:r>
        <w:r>
          <w:rPr>
            <w:webHidden/>
          </w:rPr>
        </w:r>
        <w:r>
          <w:rPr>
            <w:webHidden/>
          </w:rPr>
          <w:fldChar w:fldCharType="separate"/>
        </w:r>
        <w:r>
          <w:rPr>
            <w:webHidden/>
          </w:rPr>
          <w:t>7</w:t>
        </w:r>
        <w:r>
          <w:rPr>
            <w:webHidden/>
          </w:rPr>
          <w:fldChar w:fldCharType="end"/>
        </w:r>
      </w:hyperlink>
    </w:p>
    <w:p w14:paraId="3B9B80E0" w14:textId="05EB16D8"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5" w:history="1">
        <w:r w:rsidRPr="005D6827">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Check Classification</w:t>
        </w:r>
        <w:r>
          <w:rPr>
            <w:webHidden/>
          </w:rPr>
          <w:tab/>
        </w:r>
        <w:r>
          <w:rPr>
            <w:webHidden/>
          </w:rPr>
          <w:fldChar w:fldCharType="begin"/>
        </w:r>
        <w:r>
          <w:rPr>
            <w:webHidden/>
          </w:rPr>
          <w:instrText xml:space="preserve"> PAGEREF _Toc179499865 \h </w:instrText>
        </w:r>
        <w:r>
          <w:rPr>
            <w:webHidden/>
          </w:rPr>
        </w:r>
        <w:r>
          <w:rPr>
            <w:webHidden/>
          </w:rPr>
          <w:fldChar w:fldCharType="separate"/>
        </w:r>
        <w:r>
          <w:rPr>
            <w:webHidden/>
          </w:rPr>
          <w:t>7</w:t>
        </w:r>
        <w:r>
          <w:rPr>
            <w:webHidden/>
          </w:rPr>
          <w:fldChar w:fldCharType="end"/>
        </w:r>
      </w:hyperlink>
    </w:p>
    <w:p w14:paraId="57ABEC0A" w14:textId="4DDD1C84"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6" w:history="1">
        <w:r w:rsidRPr="005D6827">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Geometry and Spatial Operators</w:t>
        </w:r>
        <w:r>
          <w:rPr>
            <w:webHidden/>
          </w:rPr>
          <w:tab/>
        </w:r>
        <w:r>
          <w:rPr>
            <w:webHidden/>
          </w:rPr>
          <w:fldChar w:fldCharType="begin"/>
        </w:r>
        <w:r>
          <w:rPr>
            <w:webHidden/>
          </w:rPr>
          <w:instrText xml:space="preserve"> PAGEREF _Toc179499866 \h </w:instrText>
        </w:r>
        <w:r>
          <w:rPr>
            <w:webHidden/>
          </w:rPr>
        </w:r>
        <w:r>
          <w:rPr>
            <w:webHidden/>
          </w:rPr>
          <w:fldChar w:fldCharType="separate"/>
        </w:r>
        <w:r>
          <w:rPr>
            <w:webHidden/>
          </w:rPr>
          <w:t>7</w:t>
        </w:r>
        <w:r>
          <w:rPr>
            <w:webHidden/>
          </w:rPr>
          <w:fldChar w:fldCharType="end"/>
        </w:r>
      </w:hyperlink>
    </w:p>
    <w:p w14:paraId="798B0D3A" w14:textId="3CE45669" w:rsidR="00A61EE2" w:rsidRDefault="00A61EE2">
      <w:pPr>
        <w:pStyle w:val="TOC1"/>
        <w:rPr>
          <w:rFonts w:asciiTheme="minorHAnsi" w:eastAsiaTheme="minorEastAsia" w:hAnsiTheme="minorHAnsi" w:cstheme="minorBidi"/>
          <w:b w:val="0"/>
          <w:kern w:val="2"/>
          <w:sz w:val="24"/>
          <w:szCs w:val="24"/>
          <w:lang w:val="en-US" w:eastAsia="en-US"/>
          <w14:ligatures w14:val="standardContextual"/>
        </w:rPr>
      </w:pPr>
      <w:hyperlink w:anchor="_Toc179499867" w:history="1">
        <w:r w:rsidRPr="005D6827">
          <w:rPr>
            <w:rStyle w:val="Hyperlink"/>
          </w:rPr>
          <w:t>9</w:t>
        </w:r>
        <w:r>
          <w:rPr>
            <w:rFonts w:asciiTheme="minorHAnsi" w:eastAsiaTheme="minorEastAsia" w:hAnsiTheme="minorHAnsi" w:cstheme="minorBidi"/>
            <w:b w:val="0"/>
            <w:kern w:val="2"/>
            <w:sz w:val="24"/>
            <w:szCs w:val="24"/>
            <w:lang w:val="en-US" w:eastAsia="en-US"/>
            <w14:ligatures w14:val="standardContextual"/>
          </w:rPr>
          <w:tab/>
        </w:r>
        <w:r w:rsidRPr="005D6827">
          <w:rPr>
            <w:rStyle w:val="Hyperlink"/>
          </w:rPr>
          <w:t>Other Components of this Specification</w:t>
        </w:r>
        <w:r>
          <w:rPr>
            <w:webHidden/>
          </w:rPr>
          <w:tab/>
        </w:r>
        <w:r>
          <w:rPr>
            <w:webHidden/>
          </w:rPr>
          <w:fldChar w:fldCharType="begin"/>
        </w:r>
        <w:r>
          <w:rPr>
            <w:webHidden/>
          </w:rPr>
          <w:instrText xml:space="preserve"> PAGEREF _Toc179499867 \h </w:instrText>
        </w:r>
        <w:r>
          <w:rPr>
            <w:webHidden/>
          </w:rPr>
        </w:r>
        <w:r>
          <w:rPr>
            <w:webHidden/>
          </w:rPr>
          <w:fldChar w:fldCharType="separate"/>
        </w:r>
        <w:r>
          <w:rPr>
            <w:webHidden/>
          </w:rPr>
          <w:t>7</w:t>
        </w:r>
        <w:r>
          <w:rPr>
            <w:webHidden/>
          </w:rPr>
          <w:fldChar w:fldCharType="end"/>
        </w:r>
      </w:hyperlink>
    </w:p>
    <w:p w14:paraId="5CFB76EA" w14:textId="668762DA"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104" w:name="_Toc179499843"/>
      <w:r>
        <w:rPr>
          <w:lang w:val="en-GB"/>
        </w:rPr>
        <w:lastRenderedPageBreak/>
        <w:t>Introduction</w:t>
      </w:r>
      <w:bookmarkEnd w:id="104"/>
    </w:p>
    <w:p w14:paraId="63BB43CF" w14:textId="6BE24A9C" w:rsidR="004C3566" w:rsidRDefault="00236539" w:rsidP="00CF30EA">
      <w:pPr>
        <w:spacing w:after="120" w:line="240" w:lineRule="auto"/>
        <w:rPr>
          <w:lang w:val="en-GB"/>
        </w:rPr>
      </w:pPr>
      <w:r>
        <w:rPr>
          <w:lang w:val="en-GB"/>
        </w:rPr>
        <w:t>This document</w:t>
      </w:r>
      <w:r w:rsidRPr="00236539">
        <w:rPr>
          <w:lang w:val="en-GB"/>
        </w:rPr>
        <w:t xml:space="preserve"> specifies </w:t>
      </w:r>
      <w:r>
        <w:rPr>
          <w:lang w:val="en-GB"/>
        </w:rPr>
        <w:t xml:space="preserve">a set of </w:t>
      </w:r>
      <w:r w:rsidRPr="00236539">
        <w:rPr>
          <w:lang w:val="en-GB"/>
        </w:rPr>
        <w:t xml:space="preserve">checks that producers of </w:t>
      </w:r>
      <w:r w:rsidR="00754555">
        <w:rPr>
          <w:lang w:val="en-GB"/>
        </w:rPr>
        <w:t>S-</w:t>
      </w:r>
      <w:r w:rsidR="00215A58">
        <w:rPr>
          <w:lang w:val="en-GB"/>
        </w:rPr>
        <w:t>129</w:t>
      </w:r>
      <w:r w:rsidR="00754555">
        <w:rPr>
          <w:lang w:val="en-GB"/>
        </w:rPr>
        <w:t xml:space="preserve"> </w:t>
      </w:r>
      <w:r w:rsidR="00215A58">
        <w:rPr>
          <w:lang w:val="en-GB"/>
        </w:rPr>
        <w:t>Underkeel Clearance Management</w:t>
      </w:r>
      <w:r w:rsidR="00754555">
        <w:rPr>
          <w:lang w:val="en-GB"/>
        </w:rPr>
        <w:t xml:space="preserve"> (</w:t>
      </w:r>
      <w:r w:rsidR="00215A58">
        <w:rPr>
          <w:lang w:val="en-GB"/>
        </w:rPr>
        <w:t>UKC</w:t>
      </w:r>
      <w:r w:rsidR="00754555">
        <w:rPr>
          <w:lang w:val="en-GB"/>
        </w:rPr>
        <w:t>)</w:t>
      </w:r>
      <w:r w:rsidRPr="00236539">
        <w:rPr>
          <w:lang w:val="en-GB"/>
        </w:rPr>
        <w:t xml:space="preserve"> validation tools </w:t>
      </w:r>
      <w:r w:rsidR="00754555">
        <w:rPr>
          <w:lang w:val="en-GB"/>
        </w:rPr>
        <w:t>must</w:t>
      </w:r>
      <w:r w:rsidRPr="00236539">
        <w:rPr>
          <w:lang w:val="en-GB"/>
        </w:rPr>
        <w:t xml:space="preserve"> </w:t>
      </w:r>
      <w:r w:rsidR="00754555">
        <w:rPr>
          <w:lang w:val="en-GB"/>
        </w:rPr>
        <w:t>implement</w:t>
      </w:r>
      <w:r w:rsidRPr="00236539">
        <w:rPr>
          <w:lang w:val="en-GB"/>
        </w:rPr>
        <w:t xml:space="preserve"> in their validation software. </w:t>
      </w:r>
      <w:r>
        <w:rPr>
          <w:lang w:val="en-GB"/>
        </w:rPr>
        <w:t>Validation</w:t>
      </w:r>
      <w:r w:rsidRPr="00236539">
        <w:rPr>
          <w:lang w:val="en-GB"/>
        </w:rPr>
        <w:t xml:space="preserve"> software </w:t>
      </w:r>
      <w:r w:rsidR="00754555">
        <w:rPr>
          <w:lang w:val="en-GB"/>
        </w:rPr>
        <w:t>is</w:t>
      </w:r>
      <w:r w:rsidRPr="00236539">
        <w:rPr>
          <w:lang w:val="en-GB"/>
        </w:rPr>
        <w:t xml:space="preserve"> used </w:t>
      </w:r>
      <w:r w:rsidR="00754555">
        <w:rPr>
          <w:lang w:val="en-GB"/>
        </w:rPr>
        <w:t>to</w:t>
      </w:r>
      <w:r w:rsidRPr="00236539">
        <w:rPr>
          <w:lang w:val="en-GB"/>
        </w:rPr>
        <w:t xml:space="preserve"> ensure that </w:t>
      </w:r>
      <w:r>
        <w:rPr>
          <w:lang w:val="en-GB"/>
        </w:rPr>
        <w:t>S-1</w:t>
      </w:r>
      <w:r w:rsidR="00215A58">
        <w:rPr>
          <w:lang w:val="en-GB"/>
        </w:rPr>
        <w:t>29</w:t>
      </w:r>
      <w:r>
        <w:rPr>
          <w:lang w:val="en-GB"/>
        </w:rPr>
        <w:t xml:space="preserve"> </w:t>
      </w:r>
      <w:r w:rsidR="00215A58">
        <w:rPr>
          <w:lang w:val="en-GB"/>
        </w:rPr>
        <w:t>UKC</w:t>
      </w:r>
      <w:r w:rsidR="00215A58" w:rsidRPr="00236539">
        <w:rPr>
          <w:lang w:val="en-GB"/>
        </w:rPr>
        <w:t xml:space="preserve"> </w:t>
      </w:r>
      <w:r w:rsidRPr="00236539">
        <w:rPr>
          <w:lang w:val="en-GB"/>
        </w:rPr>
        <w:t xml:space="preserve">data are compliant with the </w:t>
      </w:r>
      <w:r>
        <w:rPr>
          <w:lang w:val="en-GB"/>
        </w:rPr>
        <w:t>S-1</w:t>
      </w:r>
      <w:r w:rsidR="00215A58">
        <w:rPr>
          <w:lang w:val="en-GB"/>
        </w:rPr>
        <w:t>29</w:t>
      </w:r>
      <w:r w:rsidRPr="00236539">
        <w:rPr>
          <w:lang w:val="en-GB"/>
        </w:rPr>
        <w:t xml:space="preserve"> Product Specification. The</w:t>
      </w:r>
      <w:r>
        <w:rPr>
          <w:lang w:val="en-GB"/>
        </w:rPr>
        <w:t xml:space="preserve"> initial</w:t>
      </w:r>
      <w:r w:rsidRPr="00236539">
        <w:rPr>
          <w:lang w:val="en-GB"/>
        </w:rPr>
        <w:t xml:space="preserve"> </w:t>
      </w:r>
      <w:r>
        <w:rPr>
          <w:lang w:val="en-GB"/>
        </w:rPr>
        <w:t>list of checks</w:t>
      </w:r>
      <w:r w:rsidR="00754555">
        <w:rPr>
          <w:lang w:val="en-GB"/>
        </w:rPr>
        <w:t xml:space="preserve"> for S-</w:t>
      </w:r>
      <w:r w:rsidR="00215A58">
        <w:rPr>
          <w:lang w:val="en-GB"/>
        </w:rPr>
        <w:t>129</w:t>
      </w:r>
      <w:r w:rsidRPr="00236539">
        <w:rPr>
          <w:lang w:val="en-GB"/>
        </w:rPr>
        <w:t xml:space="preserve"> </w:t>
      </w:r>
      <w:r>
        <w:rPr>
          <w:lang w:val="en-GB"/>
        </w:rPr>
        <w:t>w</w:t>
      </w:r>
      <w:r w:rsidRPr="00236539">
        <w:rPr>
          <w:lang w:val="en-GB"/>
        </w:rPr>
        <w:t>as compiled</w:t>
      </w:r>
      <w:r>
        <w:rPr>
          <w:lang w:val="en-GB"/>
        </w:rPr>
        <w:t xml:space="preserve"> by the S-</w:t>
      </w:r>
      <w:r w:rsidR="00215A58">
        <w:rPr>
          <w:lang w:val="en-GB"/>
        </w:rPr>
        <w:t>129</w:t>
      </w:r>
      <w:r>
        <w:rPr>
          <w:lang w:val="en-GB"/>
        </w:rPr>
        <w:t xml:space="preserve"> Project Team</w:t>
      </w:r>
      <w:r w:rsidRPr="00236539">
        <w:rPr>
          <w:lang w:val="en-GB"/>
        </w:rPr>
        <w:t xml:space="preserve"> for the IHO</w:t>
      </w:r>
      <w:r w:rsidR="00754555">
        <w:rPr>
          <w:lang w:val="en-GB"/>
        </w:rPr>
        <w:t>.</w:t>
      </w:r>
    </w:p>
    <w:p w14:paraId="4427A2A4" w14:textId="41216480" w:rsidR="00BA4C13" w:rsidRDefault="00754555" w:rsidP="00CF30EA">
      <w:pPr>
        <w:spacing w:after="120" w:line="240" w:lineRule="auto"/>
        <w:rPr>
          <w:lang w:val="en-GB"/>
        </w:rPr>
      </w:pPr>
      <w:r>
        <w:rPr>
          <w:lang w:val="en-GB"/>
        </w:rPr>
        <w:t xml:space="preserve">The checks listed in this document </w:t>
      </w:r>
      <w:r w:rsidR="009C7608">
        <w:rPr>
          <w:lang w:val="en-GB"/>
        </w:rPr>
        <w:t>are product-specific. They supplement but do not replace the generic S-100 validation checks applicable to all S-100 products which are defined in a separate IHO publication (S-158:100 – Universal Hydrographic Model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105" w:name="_Toc126186777"/>
      <w:bookmarkStart w:id="106" w:name="_Toc126241790"/>
      <w:bookmarkStart w:id="107" w:name="_Toc127967165"/>
      <w:bookmarkStart w:id="108" w:name="_Toc127967680"/>
      <w:bookmarkStart w:id="109" w:name="_Toc126186778"/>
      <w:bookmarkStart w:id="110" w:name="_Toc126241791"/>
      <w:bookmarkStart w:id="111" w:name="_Toc127967166"/>
      <w:bookmarkStart w:id="112" w:name="_Toc127967681"/>
      <w:bookmarkStart w:id="113" w:name="_Toc179499844"/>
      <w:bookmarkEnd w:id="105"/>
      <w:bookmarkEnd w:id="106"/>
      <w:bookmarkEnd w:id="107"/>
      <w:bookmarkEnd w:id="108"/>
      <w:bookmarkEnd w:id="109"/>
      <w:bookmarkEnd w:id="110"/>
      <w:bookmarkEnd w:id="111"/>
      <w:bookmarkEnd w:id="112"/>
      <w:r w:rsidRPr="00CF30EA">
        <w:rPr>
          <w:lang w:val="en-GB"/>
        </w:rPr>
        <w:t>Scope</w:t>
      </w:r>
      <w:bookmarkEnd w:id="113"/>
    </w:p>
    <w:p w14:paraId="773E34E4" w14:textId="41554124" w:rsidR="009C7608" w:rsidRDefault="00CD7912" w:rsidP="0098512D">
      <w:pPr>
        <w:spacing w:after="120" w:line="240" w:lineRule="auto"/>
        <w:rPr>
          <w:lang w:val="en-GB"/>
        </w:rPr>
      </w:pPr>
      <w:r w:rsidRPr="004A1094">
        <w:rPr>
          <w:lang w:val="en-GB"/>
        </w:rPr>
        <w:t>This document</w:t>
      </w:r>
      <w:r w:rsidR="009756F1" w:rsidRPr="004A1094">
        <w:rPr>
          <w:lang w:val="en-GB"/>
        </w:rPr>
        <w:t>, designated as “S-158</w:t>
      </w:r>
      <w:r w:rsidR="007206C1" w:rsidRPr="004A1094">
        <w:rPr>
          <w:lang w:val="en-GB"/>
        </w:rPr>
        <w:t>:</w:t>
      </w:r>
      <w:r w:rsidR="00215A58" w:rsidRPr="004A1094">
        <w:rPr>
          <w:lang w:val="en-GB"/>
        </w:rPr>
        <w:t>129</w:t>
      </w:r>
      <w:r w:rsidR="009756F1" w:rsidRPr="004A1094">
        <w:rPr>
          <w:lang w:val="en-GB"/>
        </w:rPr>
        <w:t>” by the IHO,</w:t>
      </w:r>
      <w:r w:rsidRPr="004A1094">
        <w:rPr>
          <w:lang w:val="en-GB"/>
        </w:rPr>
        <w:t xml:space="preserve"> </w:t>
      </w:r>
      <w:r w:rsidR="007206C1" w:rsidRPr="004A1094">
        <w:rPr>
          <w:lang w:val="en-GB"/>
        </w:rPr>
        <w:t>specifies</w:t>
      </w:r>
      <w:r w:rsidRPr="004A1094">
        <w:rPr>
          <w:lang w:val="en-GB"/>
        </w:rPr>
        <w:t xml:space="preserve"> validation checks for </w:t>
      </w:r>
      <w:r w:rsidR="00236539" w:rsidRPr="004A1094">
        <w:rPr>
          <w:lang w:val="en-GB"/>
        </w:rPr>
        <w:t xml:space="preserve">data products conforming to </w:t>
      </w:r>
      <w:r w:rsidR="00754555" w:rsidRPr="004A1094">
        <w:rPr>
          <w:lang w:val="en-GB"/>
        </w:rPr>
        <w:t>Edition</w:t>
      </w:r>
      <w:r w:rsidR="004A1094">
        <w:rPr>
          <w:lang w:val="en-GB"/>
        </w:rPr>
        <w:t>(s)</w:t>
      </w:r>
      <w:r w:rsidR="00754555" w:rsidRPr="004A1094">
        <w:rPr>
          <w:lang w:val="en-GB"/>
        </w:rPr>
        <w:t xml:space="preserve"> </w:t>
      </w:r>
      <w:r w:rsidR="00D9553C" w:rsidRPr="004A1094">
        <w:rPr>
          <w:lang w:val="en-GB"/>
        </w:rPr>
        <w:t>2.0</w:t>
      </w:r>
      <w:r w:rsidR="00754555" w:rsidRPr="004A1094">
        <w:rPr>
          <w:lang w:val="en-GB"/>
        </w:rPr>
        <w:t>.</w:t>
      </w:r>
      <w:r w:rsidR="004A1094" w:rsidRPr="004A1094">
        <w:rPr>
          <w:lang w:val="en-GB"/>
        </w:rPr>
        <w:t>x</w:t>
      </w:r>
      <w:r w:rsidR="00754555" w:rsidRPr="004A1094">
        <w:rPr>
          <w:lang w:val="en-GB"/>
        </w:rPr>
        <w:t xml:space="preserve"> of </w:t>
      </w:r>
      <w:r w:rsidR="007206C1" w:rsidRPr="004A1094">
        <w:rPr>
          <w:lang w:val="en-GB"/>
        </w:rPr>
        <w:t>the S-1</w:t>
      </w:r>
      <w:r w:rsidR="00215A58" w:rsidRPr="004A1094">
        <w:rPr>
          <w:lang w:val="en-GB"/>
        </w:rPr>
        <w:t>29</w:t>
      </w:r>
      <w:r w:rsidR="007206C1" w:rsidRPr="004A1094">
        <w:rPr>
          <w:lang w:val="en-GB"/>
        </w:rPr>
        <w:t xml:space="preserve"> (</w:t>
      </w:r>
      <w:r w:rsidR="00215A58" w:rsidRPr="004A1094">
        <w:rPr>
          <w:lang w:val="en-GB"/>
        </w:rPr>
        <w:t>Underkeel Clearance Management</w:t>
      </w:r>
      <w:r w:rsidR="007206C1" w:rsidRPr="004A1094">
        <w:rPr>
          <w:lang w:val="en-GB"/>
        </w:rPr>
        <w:t xml:space="preserve">) </w:t>
      </w:r>
      <w:r w:rsidR="00236539" w:rsidRPr="004A1094">
        <w:rPr>
          <w:lang w:val="en-GB"/>
        </w:rPr>
        <w:t>Product Specification</w:t>
      </w:r>
      <w:r w:rsidR="003972F0" w:rsidRPr="004A1094">
        <w:rPr>
          <w:lang w:val="en-GB"/>
        </w:rPr>
        <w:t>.</w:t>
      </w:r>
    </w:p>
    <w:p w14:paraId="1C2AE0B6" w14:textId="5455C871" w:rsidR="00944041" w:rsidRDefault="00944041" w:rsidP="0098512D">
      <w:pPr>
        <w:spacing w:after="120" w:line="240" w:lineRule="auto"/>
        <w:rPr>
          <w:lang w:val="en-GB"/>
        </w:rPr>
      </w:pPr>
      <w:r>
        <w:rPr>
          <w:lang w:val="en-GB"/>
        </w:rPr>
        <w:t>This document specifies product-specific validation checks for both S-</w:t>
      </w:r>
      <w:r w:rsidR="00215A58">
        <w:rPr>
          <w:lang w:val="en-GB"/>
        </w:rPr>
        <w:t>129</w:t>
      </w:r>
      <w:r>
        <w:rPr>
          <w:lang w:val="en-GB"/>
        </w:rPr>
        <w:t xml:space="preserve"> datasets and exchange sets containing S-</w:t>
      </w:r>
      <w:r w:rsidR="00215A58">
        <w:rPr>
          <w:lang w:val="en-GB"/>
        </w:rPr>
        <w:t>129</w:t>
      </w:r>
      <w:r>
        <w:rPr>
          <w:lang w:val="en-GB"/>
        </w:rPr>
        <w:t xml:space="preserve"> datasets.</w:t>
      </w:r>
    </w:p>
    <w:p w14:paraId="630B1472" w14:textId="285BC257" w:rsidR="009C7608" w:rsidRDefault="009C7608" w:rsidP="0098512D">
      <w:pPr>
        <w:spacing w:after="120" w:line="240" w:lineRule="auto"/>
        <w:rPr>
          <w:lang w:val="en-GB"/>
        </w:rPr>
      </w:pPr>
      <w:r>
        <w:rPr>
          <w:lang w:val="en-GB"/>
        </w:rPr>
        <w:t xml:space="preserve">The checks specified in this document supplement the checks described in Edition 1.0.0 of </w:t>
      </w:r>
      <w:r w:rsidRPr="009C7608">
        <w:rPr>
          <w:lang w:val="en-GB"/>
        </w:rPr>
        <w:t>S-158:100 (Universal Hydrographic Data Model Validation Checks).</w:t>
      </w:r>
      <w:r>
        <w:rPr>
          <w:lang w:val="en-GB"/>
        </w:rPr>
        <w:t xml:space="preserve"> Both </w:t>
      </w:r>
      <w:r w:rsidR="00944041">
        <w:rPr>
          <w:lang w:val="en-GB"/>
        </w:rPr>
        <w:t>sets of validation</w:t>
      </w:r>
      <w:r>
        <w:rPr>
          <w:lang w:val="en-GB"/>
        </w:rPr>
        <w:t xml:space="preserve"> checks</w:t>
      </w:r>
      <w:r w:rsidR="00944041">
        <w:rPr>
          <w:lang w:val="en-GB"/>
        </w:rPr>
        <w:t>, those</w:t>
      </w:r>
      <w:r>
        <w:rPr>
          <w:lang w:val="en-GB"/>
        </w:rPr>
        <w:t xml:space="preserve"> described in S-158:100 </w:t>
      </w:r>
      <w:r w:rsidR="00944041">
        <w:rPr>
          <w:lang w:val="en-GB"/>
        </w:rPr>
        <w:t>as well as</w:t>
      </w:r>
      <w:r>
        <w:rPr>
          <w:lang w:val="en-GB"/>
        </w:rPr>
        <w:t xml:space="preserve"> those defined in S-158:</w:t>
      </w:r>
      <w:r w:rsidR="00215A58">
        <w:rPr>
          <w:lang w:val="en-GB"/>
        </w:rPr>
        <w:t>129</w:t>
      </w:r>
      <w:r w:rsidR="00944041">
        <w:rPr>
          <w:lang w:val="en-GB"/>
        </w:rPr>
        <w:t>,</w:t>
      </w:r>
      <w:r>
        <w:rPr>
          <w:lang w:val="en-GB"/>
        </w:rPr>
        <w:t xml:space="preserve"> must be applied to test the validity of S-</w:t>
      </w:r>
      <w:r w:rsidR="00215A58">
        <w:rPr>
          <w:lang w:val="en-GB"/>
        </w:rPr>
        <w:t>129</w:t>
      </w:r>
      <w:r>
        <w:rPr>
          <w:lang w:val="en-GB"/>
        </w:rPr>
        <w:t xml:space="preserve"> datasets and exchange sets.</w:t>
      </w:r>
      <w:r w:rsidR="00944041">
        <w:rPr>
          <w:lang w:val="en-GB"/>
        </w:rPr>
        <w:t xml:space="preserve"> For datasets and exchange sets intended for use on ECDIS, additional cross-product checks, defined in S-158:98, must also be applied.</w:t>
      </w:r>
    </w:p>
    <w:p w14:paraId="6983D981" w14:textId="77777777" w:rsidR="007206C1" w:rsidRDefault="007206C1" w:rsidP="007206C1">
      <w:pPr>
        <w:pStyle w:val="Heading2"/>
        <w:rPr>
          <w:lang w:val="en-GB"/>
        </w:rPr>
      </w:pPr>
      <w:bookmarkStart w:id="114" w:name="_Toc179499845"/>
      <w:r>
        <w:rPr>
          <w:lang w:val="en-GB"/>
        </w:rPr>
        <w:t>Conformance</w:t>
      </w:r>
      <w:bookmarkEnd w:id="114"/>
    </w:p>
    <w:p w14:paraId="55B43FA2" w14:textId="22956748" w:rsidR="0098512D" w:rsidRDefault="007206C1" w:rsidP="0098512D">
      <w:pPr>
        <w:spacing w:after="120" w:line="240" w:lineRule="auto"/>
        <w:rPr>
          <w:lang w:val="en-GB"/>
        </w:rPr>
      </w:pPr>
      <w:r>
        <w:rPr>
          <w:lang w:val="en-GB"/>
        </w:rPr>
        <w:t>This</w:t>
      </w:r>
      <w:r w:rsidR="003972F0">
        <w:rPr>
          <w:lang w:val="en-GB"/>
        </w:rPr>
        <w:t xml:space="preserve"> specification </w:t>
      </w:r>
      <w:r>
        <w:rPr>
          <w:lang w:val="en-GB"/>
        </w:rPr>
        <w:t>conforms to Edition 1.0.0 of</w:t>
      </w:r>
      <w:r w:rsidR="003972F0">
        <w:rPr>
          <w:lang w:val="en-GB"/>
        </w:rPr>
        <w:t xml:space="preserve"> </w:t>
      </w:r>
      <w:r>
        <w:rPr>
          <w:lang w:val="en-GB"/>
        </w:rPr>
        <w:t>IHO spec</w:t>
      </w:r>
      <w:r w:rsidR="00B95E73">
        <w:rPr>
          <w:lang w:val="en-GB"/>
        </w:rPr>
        <w:t>i</w:t>
      </w:r>
      <w:r>
        <w:rPr>
          <w:lang w:val="en-GB"/>
        </w:rPr>
        <w:t>fication</w:t>
      </w:r>
      <w:r w:rsidR="003972F0">
        <w:rPr>
          <w:lang w:val="en-GB"/>
        </w:rPr>
        <w:t xml:space="preserve"> S-158 </w:t>
      </w:r>
      <w:r>
        <w:rPr>
          <w:lang w:val="en-GB"/>
        </w:rPr>
        <w:t>(Validation Checks – Introduction and Structure)</w:t>
      </w:r>
      <w:r w:rsidR="003972F0">
        <w:rPr>
          <w:lang w:val="en-GB"/>
        </w:rPr>
        <w:t>.</w:t>
      </w:r>
    </w:p>
    <w:p w14:paraId="2FD02235" w14:textId="70479653" w:rsidR="00944041" w:rsidRDefault="00944041" w:rsidP="0098512D">
      <w:pPr>
        <w:spacing w:after="120" w:line="240" w:lineRule="auto"/>
        <w:rPr>
          <w:ins w:id="115" w:author="Raphael Malyankar" w:date="2024-12-04T22:27:00Z" w16du:dateUtc="2024-12-05T05:27:00Z"/>
          <w:lang w:val="en-GB"/>
        </w:rPr>
      </w:pPr>
      <w:r>
        <w:rPr>
          <w:lang w:val="en-GB"/>
        </w:rPr>
        <w:t>The validation checks described herein conform to Edition</w:t>
      </w:r>
      <w:r w:rsidR="004A1094">
        <w:rPr>
          <w:lang w:val="en-GB"/>
        </w:rPr>
        <w:t>(s)</w:t>
      </w:r>
      <w:r>
        <w:rPr>
          <w:lang w:val="en-GB"/>
        </w:rPr>
        <w:t xml:space="preserve"> </w:t>
      </w:r>
      <w:r w:rsidRPr="004A1094">
        <w:rPr>
          <w:lang w:val="en-GB"/>
        </w:rPr>
        <w:t>2.0.</w:t>
      </w:r>
      <w:r w:rsidR="004A1094" w:rsidRPr="004A1094">
        <w:rPr>
          <w:lang w:val="en-GB"/>
        </w:rPr>
        <w:t>x</w:t>
      </w:r>
      <w:r>
        <w:rPr>
          <w:lang w:val="en-GB"/>
        </w:rPr>
        <w:t xml:space="preserve"> of IHO Product Specification S-</w:t>
      </w:r>
      <w:r w:rsidR="00215A58">
        <w:rPr>
          <w:lang w:val="en-GB"/>
        </w:rPr>
        <w:t>129</w:t>
      </w:r>
      <w:r>
        <w:rPr>
          <w:lang w:val="en-GB"/>
        </w:rPr>
        <w:t xml:space="preserve"> (</w:t>
      </w:r>
      <w:r w:rsidR="008739B6">
        <w:rPr>
          <w:lang w:val="en-GB"/>
        </w:rPr>
        <w:t>Underkeel Clearance Management</w:t>
      </w:r>
      <w:r>
        <w:rPr>
          <w:lang w:val="en-GB"/>
        </w:rPr>
        <w:t>).</w:t>
      </w:r>
    </w:p>
    <w:p w14:paraId="3CC4C9E4" w14:textId="1C6C6100" w:rsidR="006A4470" w:rsidRDefault="006A4470" w:rsidP="0098512D">
      <w:pPr>
        <w:spacing w:after="120" w:line="240" w:lineRule="auto"/>
        <w:rPr>
          <w:lang w:val="en-GB"/>
        </w:rPr>
      </w:pPr>
      <w:ins w:id="116" w:author="Raphael Malyankar" w:date="2024-12-04T22:27:00Z" w16du:dateUtc="2024-12-05T05:27:00Z">
        <w:r w:rsidRPr="002374B6">
          <w:rPr>
            <w:lang w:val="en-GB"/>
          </w:rPr>
          <w:t xml:space="preserve">Edition 1.0.0 is an Implementation version in accordance with IHO TR 2/2007 and there may be revisions issued by the Working Group prior to the Operational Edition 2.0.0 being </w:t>
        </w:r>
        <w:r>
          <w:rPr>
            <w:lang w:val="en-GB"/>
          </w:rPr>
          <w:t>published</w:t>
        </w:r>
        <w:r w:rsidRPr="002374B6">
          <w:rPr>
            <w:lang w:val="en-GB"/>
          </w:rPr>
          <w:t>.</w:t>
        </w:r>
      </w:ins>
    </w:p>
    <w:p w14:paraId="40B110A4" w14:textId="77777777" w:rsidR="00865B27" w:rsidRPr="00CF30EA" w:rsidRDefault="00865B27" w:rsidP="0098512D">
      <w:pPr>
        <w:spacing w:after="120" w:line="240" w:lineRule="auto"/>
        <w:rPr>
          <w:lang w:val="en-GB"/>
        </w:rPr>
      </w:pP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117" w:name="_Toc179499846"/>
      <w:bookmarkStart w:id="118" w:name="_Toc412810740"/>
      <w:r w:rsidRPr="00CF30EA">
        <w:rPr>
          <w:lang w:val="en-GB"/>
        </w:rPr>
        <w:t>References</w:t>
      </w:r>
      <w:bookmarkEnd w:id="117"/>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119" w:name="_Toc179499847"/>
      <w:bookmarkEnd w:id="118"/>
      <w:r w:rsidRPr="00CF30EA">
        <w:t>Normative</w:t>
      </w:r>
      <w:r w:rsidR="000A1EEF">
        <w:t xml:space="preserve"> references</w:t>
      </w:r>
      <w:bookmarkEnd w:id="119"/>
    </w:p>
    <w:p w14:paraId="0514B3F0" w14:textId="40FF0558"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w:t>
      </w:r>
      <w:ins w:id="120" w:author="Raphael Malyankar" w:date="2024-12-04T22:27:00Z" w16du:dateUtc="2024-12-05T05:27:00Z">
        <w:r w:rsidR="006A4470">
          <w:rPr>
            <w:i/>
            <w:iCs/>
            <w:lang w:val="en-GB"/>
          </w:rPr>
          <w:t>5</w:t>
        </w:r>
      </w:ins>
      <w:del w:id="121" w:author="Raphael Malyankar" w:date="2024-12-04T22:27:00Z" w16du:dateUtc="2024-12-05T05:27:00Z">
        <w:r w:rsidR="00C451B3" w:rsidDel="006A4470">
          <w:rPr>
            <w:i/>
            <w:iCs/>
            <w:lang w:val="en-GB"/>
          </w:rPr>
          <w:delText>4</w:delText>
        </w:r>
      </w:del>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2153B674"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w:t>
      </w:r>
      <w:r w:rsidR="00215A58">
        <w:rPr>
          <w:lang w:val="en-GB"/>
        </w:rPr>
        <w:t>129</w:t>
      </w:r>
      <w:r w:rsidRPr="00B43E47">
        <w:rPr>
          <w:lang w:val="en-GB"/>
        </w:rPr>
        <w:tab/>
      </w:r>
      <w:r w:rsidR="00D9553C">
        <w:rPr>
          <w:i/>
          <w:iCs/>
          <w:lang w:val="en-GB"/>
        </w:rPr>
        <w:t>Underkeel Clearance Management</w:t>
      </w:r>
      <w:r w:rsidRPr="00C451B3">
        <w:rPr>
          <w:i/>
          <w:iCs/>
          <w:lang w:val="en-GB"/>
        </w:rPr>
        <w:t xml:space="preserve"> Product Specification, Edition 2.0.0</w:t>
      </w:r>
      <w:r w:rsidR="00C451B3" w:rsidRPr="00C451B3">
        <w:rPr>
          <w:i/>
          <w:iCs/>
          <w:lang w:val="en-GB"/>
        </w:rPr>
        <w:t>, ??? 2024</w:t>
      </w:r>
      <w:r w:rsidRPr="00B43E47">
        <w:rPr>
          <w:lang w:val="en-GB"/>
        </w:rPr>
        <w:t>.</w:t>
      </w:r>
      <w:r>
        <w:rPr>
          <w:lang w:val="en-GB"/>
        </w:rPr>
        <w:t xml:space="preserve"> In preparation.</w:t>
      </w:r>
    </w:p>
    <w:p w14:paraId="1D34F22D" w14:textId="7C34F541" w:rsidR="004C3566" w:rsidRDefault="004C3566" w:rsidP="00B43E47">
      <w:pPr>
        <w:autoSpaceDE w:val="0"/>
        <w:autoSpaceDN w:val="0"/>
        <w:adjustRightInd w:val="0"/>
        <w:spacing w:after="120" w:line="240" w:lineRule="auto"/>
        <w:ind w:left="1843" w:hanging="1843"/>
        <w:rPr>
          <w:lang w:val="en-GB"/>
        </w:rPr>
      </w:pPr>
      <w:r>
        <w:rPr>
          <w:lang w:val="en-GB"/>
        </w:rPr>
        <w:t>S-158</w:t>
      </w:r>
      <w:r>
        <w:rPr>
          <w:lang w:val="en-GB"/>
        </w:rPr>
        <w:tab/>
      </w:r>
      <w:r w:rsidRPr="00CB3D54">
        <w:rPr>
          <w:i/>
          <w:iCs/>
          <w:lang w:val="en-GB"/>
        </w:rPr>
        <w:t>Validation Checks – Introduction and Structure, Edition 1.0.0, ??? 202</w:t>
      </w:r>
      <w:ins w:id="122" w:author="Raphael Malyankar" w:date="2024-12-04T22:28:00Z" w16du:dateUtc="2024-12-05T05:28:00Z">
        <w:r w:rsidR="006A4470">
          <w:rPr>
            <w:i/>
            <w:iCs/>
            <w:lang w:val="en-GB"/>
          </w:rPr>
          <w:t>5</w:t>
        </w:r>
      </w:ins>
      <w:del w:id="123" w:author="Raphael Malyankar" w:date="2024-12-04T22:28:00Z" w16du:dateUtc="2024-12-05T05:28:00Z">
        <w:r w:rsidRPr="00CB3D54" w:rsidDel="006A4470">
          <w:rPr>
            <w:i/>
            <w:iCs/>
            <w:lang w:val="en-GB"/>
          </w:rPr>
          <w:delText>4</w:delText>
        </w:r>
      </w:del>
      <w:r w:rsidRPr="00CB3D54">
        <w:rPr>
          <w:i/>
          <w:iCs/>
          <w:lang w:val="en-GB"/>
        </w:rPr>
        <w:t>.</w:t>
      </w:r>
      <w:r>
        <w:rPr>
          <w:lang w:val="en-GB"/>
        </w:rPr>
        <w:t xml:space="preserve"> In preparation.</w:t>
      </w:r>
    </w:p>
    <w:p w14:paraId="58B4D659" w14:textId="6188E40D" w:rsidR="004C3566" w:rsidRDefault="004C3566" w:rsidP="00B43E47">
      <w:pPr>
        <w:autoSpaceDE w:val="0"/>
        <w:autoSpaceDN w:val="0"/>
        <w:adjustRightInd w:val="0"/>
        <w:spacing w:after="120" w:line="240" w:lineRule="auto"/>
        <w:ind w:left="1843" w:hanging="1843"/>
        <w:rPr>
          <w:lang w:val="en-GB"/>
        </w:rPr>
      </w:pPr>
      <w:r>
        <w:rPr>
          <w:lang w:val="en-GB"/>
        </w:rPr>
        <w:t>S-158:100</w:t>
      </w:r>
      <w:r>
        <w:rPr>
          <w:lang w:val="en-GB"/>
        </w:rPr>
        <w:tab/>
      </w:r>
      <w:r w:rsidRPr="00CB3D54">
        <w:rPr>
          <w:i/>
          <w:iCs/>
          <w:lang w:val="en-GB"/>
        </w:rPr>
        <w:t>Universal Hydrographic Data Model Validation Checks, Edition 1.0.0, ??? 202</w:t>
      </w:r>
      <w:ins w:id="124" w:author="Raphael Malyankar" w:date="2024-12-04T22:28:00Z" w16du:dateUtc="2024-12-05T05:28:00Z">
        <w:r w:rsidR="006A4470">
          <w:rPr>
            <w:i/>
            <w:iCs/>
            <w:lang w:val="en-GB"/>
          </w:rPr>
          <w:t>5</w:t>
        </w:r>
      </w:ins>
      <w:del w:id="125" w:author="Raphael Malyankar" w:date="2024-12-04T22:28:00Z" w16du:dateUtc="2024-12-05T05:28:00Z">
        <w:r w:rsidRPr="00CB3D54" w:rsidDel="006A4470">
          <w:rPr>
            <w:i/>
            <w:iCs/>
            <w:lang w:val="en-GB"/>
          </w:rPr>
          <w:delText>4</w:delText>
        </w:r>
      </w:del>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126" w:name="_Toc179499848"/>
      <w:r w:rsidRPr="00CF30EA">
        <w:t>Informative</w:t>
      </w:r>
      <w:r w:rsidR="000A1EEF">
        <w:t xml:space="preserve"> references</w:t>
      </w:r>
      <w:bookmarkEnd w:id="126"/>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127" w:name="_Toc179499849"/>
      <w:bookmarkStart w:id="128" w:name="_Toc412810741"/>
      <w:r w:rsidRPr="00CF30EA">
        <w:rPr>
          <w:lang w:val="en-GB"/>
        </w:rPr>
        <w:lastRenderedPageBreak/>
        <w:t>Terms, definitions and abbreviations</w:t>
      </w:r>
      <w:bookmarkEnd w:id="127"/>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129" w:name="_Toc179499850"/>
      <w:bookmarkStart w:id="130" w:name="_Toc412810743"/>
      <w:bookmarkEnd w:id="128"/>
      <w:commentRangeStart w:id="131"/>
      <w:r w:rsidRPr="00CF30EA">
        <w:t>Terms and definitions</w:t>
      </w:r>
      <w:commentRangeEnd w:id="131"/>
      <w:r w:rsidR="00583ED8">
        <w:rPr>
          <w:rStyle w:val="CommentReference"/>
          <w:b w:val="0"/>
          <w:bCs w:val="0"/>
          <w:lang w:val="en-AU"/>
        </w:rPr>
        <w:commentReference w:id="131"/>
      </w:r>
      <w:bookmarkEnd w:id="129"/>
    </w:p>
    <w:p w14:paraId="20A76D52" w14:textId="53699A99" w:rsidR="00265A81" w:rsidRPr="00265A81" w:rsidRDefault="00412BF4" w:rsidP="00265A81">
      <w:pPr>
        <w:rPr>
          <w:lang w:val="en-GB"/>
        </w:rPr>
      </w:pPr>
      <w:r>
        <w:rPr>
          <w:lang w:val="en-GB"/>
        </w:rPr>
        <w:t>T</w:t>
      </w:r>
      <w:r w:rsidR="00265A81" w:rsidRPr="00265A81">
        <w:rPr>
          <w:lang w:val="en-GB"/>
        </w:rPr>
        <w:t xml:space="preserve">he terms and definitions </w:t>
      </w:r>
      <w:r>
        <w:rPr>
          <w:lang w:val="en-GB"/>
        </w:rPr>
        <w:t xml:space="preserve">listed in S-158 </w:t>
      </w:r>
      <w:r w:rsidR="00265A81" w:rsidRPr="00265A81">
        <w:rPr>
          <w:lang w:val="en-GB"/>
        </w:rPr>
        <w:t>apply</w:t>
      </w:r>
      <w:r>
        <w:rPr>
          <w:lang w:val="en-GB"/>
        </w:rPr>
        <w:t xml:space="preserve"> to this document.</w:t>
      </w:r>
      <w:r w:rsidR="00532647">
        <w:rPr>
          <w:lang w:val="en-GB"/>
        </w:rPr>
        <w:t xml:space="preserve"> </w:t>
      </w:r>
      <w:r>
        <w:rPr>
          <w:lang w:val="en-GB"/>
        </w:rPr>
        <w:t>In addition, the following terms and definitions are used:</w:t>
      </w:r>
    </w:p>
    <w:p w14:paraId="3DAF4D5D" w14:textId="3DCEB65D" w:rsidR="00583ED8" w:rsidRPr="00532647" w:rsidRDefault="00583ED8" w:rsidP="00532647">
      <w:pPr>
        <w:pStyle w:val="dt"/>
      </w:pPr>
      <w:bookmarkStart w:id="132" w:name="_Toc386114206"/>
      <w:bookmarkEnd w:id="130"/>
      <w:r w:rsidRPr="00532647">
        <w:t>aggregation</w:t>
      </w:r>
    </w:p>
    <w:p w14:paraId="19C8C5BC" w14:textId="1A8EB28E" w:rsidR="00583ED8" w:rsidRDefault="00532647" w:rsidP="00532647">
      <w:pPr>
        <w:rPr>
          <w:lang w:val="en-GB"/>
        </w:rPr>
      </w:pPr>
      <w:r w:rsidRPr="00583ED8">
        <w:rPr>
          <w:lang w:val="en-GB"/>
        </w:rPr>
        <w:t xml:space="preserve">special </w:t>
      </w:r>
      <w:r w:rsidR="00583ED8" w:rsidRPr="00583ED8">
        <w:rPr>
          <w:lang w:val="en-GB"/>
        </w:rPr>
        <w:t>form of association that specifies a whole-part relationship between the aggregate (whole) and a component part (see composition)</w:t>
      </w:r>
      <w:r w:rsidR="00536518">
        <w:rPr>
          <w:lang w:val="en-GB"/>
        </w:rPr>
        <w:t xml:space="preserve"> [ISO 19103]</w:t>
      </w:r>
    </w:p>
    <w:p w14:paraId="6AFF9C06" w14:textId="4D854EE1" w:rsidR="00583ED8" w:rsidRPr="00532647" w:rsidRDefault="00532647" w:rsidP="00532647">
      <w:pPr>
        <w:pStyle w:val="dt"/>
      </w:pPr>
      <w:r w:rsidRPr="00532647">
        <w:t>association</w:t>
      </w:r>
    </w:p>
    <w:p w14:paraId="6B119334" w14:textId="10BB9CD0" w:rsidR="00583ED8" w:rsidRPr="00583ED8" w:rsidRDefault="00532647" w:rsidP="00532647">
      <w:pPr>
        <w:spacing w:after="60" w:line="240" w:lineRule="auto"/>
        <w:rPr>
          <w:lang w:val="en-GB"/>
        </w:rPr>
      </w:pPr>
      <w:r>
        <w:rPr>
          <w:lang w:val="en-GB"/>
        </w:rPr>
        <w:t>s</w:t>
      </w:r>
      <w:r w:rsidR="00583ED8" w:rsidRPr="00583ED8">
        <w:rPr>
          <w:lang w:val="en-GB"/>
        </w:rPr>
        <w:t>emantic relationship between two or more classifiers that specifies connections among their instances</w:t>
      </w:r>
      <w:r w:rsidR="00536518">
        <w:rPr>
          <w:lang w:val="en-GB"/>
        </w:rPr>
        <w:t xml:space="preserve"> [ISO 19103]</w:t>
      </w:r>
    </w:p>
    <w:p w14:paraId="4A7B58AE" w14:textId="1C492A01" w:rsidR="00583ED8" w:rsidRDefault="00583ED8" w:rsidP="00583ED8">
      <w:pPr>
        <w:rPr>
          <w:lang w:val="en-GB"/>
        </w:rPr>
      </w:pPr>
      <w:r w:rsidRPr="00583ED8">
        <w:rPr>
          <w:lang w:val="en-GB"/>
        </w:rPr>
        <w:t>NOTE: A binary association is an association among exactly two classifiers (including the possibility of an association from a classifier to itself)</w:t>
      </w:r>
    </w:p>
    <w:p w14:paraId="098C3BA4" w14:textId="64B67F81" w:rsidR="00583ED8" w:rsidRPr="00583ED8" w:rsidRDefault="00532647" w:rsidP="00532647">
      <w:pPr>
        <w:pStyle w:val="dt"/>
        <w:rPr>
          <w:lang w:val="en-GB"/>
        </w:rPr>
      </w:pPr>
      <w:r w:rsidRPr="00583ED8">
        <w:rPr>
          <w:lang w:val="en-GB"/>
        </w:rPr>
        <w:t>composition</w:t>
      </w:r>
    </w:p>
    <w:p w14:paraId="63D8B441" w14:textId="3C847A4E" w:rsidR="00583ED8" w:rsidRPr="00583ED8" w:rsidRDefault="00532647" w:rsidP="00532647">
      <w:pPr>
        <w:spacing w:after="60" w:line="240" w:lineRule="auto"/>
        <w:rPr>
          <w:lang w:val="en-GB"/>
        </w:rPr>
      </w:pPr>
      <w:r>
        <w:rPr>
          <w:lang w:val="en-GB"/>
        </w:rPr>
        <w:t>f</w:t>
      </w:r>
      <w:r w:rsidR="00583ED8" w:rsidRPr="00583ED8">
        <w:rPr>
          <w:lang w:val="en-GB"/>
        </w:rPr>
        <w:t>orm of aggregation association with strong ownership and coincident lifetime as part of the whole</w:t>
      </w:r>
      <w:r w:rsidR="00536518">
        <w:rPr>
          <w:lang w:val="en-GB"/>
        </w:rPr>
        <w:t xml:space="preserve"> [ISO 19103]</w:t>
      </w:r>
    </w:p>
    <w:p w14:paraId="69C99EE3" w14:textId="0B880BDD" w:rsidR="00583ED8" w:rsidRDefault="00583ED8" w:rsidP="00583ED8">
      <w:pPr>
        <w:rPr>
          <w:lang w:val="en-GB"/>
        </w:rPr>
      </w:pPr>
      <w:r w:rsidRPr="00583ED8">
        <w:rPr>
          <w:lang w:val="en-GB"/>
        </w:rPr>
        <w:t>NOTE: Parts with non-fixed multiplicity may be created after the composite itself, but once created they live and die with it (that is, they share lifetimes). Such parts can also be explicitly removed before the death of the composite. Composition may be recursive. Synonym: Composite aggregation.</w:t>
      </w:r>
    </w:p>
    <w:p w14:paraId="0CC7EC0A" w14:textId="27B4FC7B" w:rsidR="00583ED8" w:rsidRPr="00583ED8" w:rsidRDefault="00532647" w:rsidP="00532647">
      <w:pPr>
        <w:pStyle w:val="dt"/>
        <w:rPr>
          <w:lang w:val="en-GB"/>
        </w:rPr>
      </w:pPr>
      <w:r w:rsidRPr="00583ED8">
        <w:rPr>
          <w:lang w:val="en-GB"/>
        </w:rPr>
        <w:t>enumeration</w:t>
      </w:r>
    </w:p>
    <w:p w14:paraId="749C8248" w14:textId="3885BAFA" w:rsidR="00583ED8" w:rsidRDefault="00532647" w:rsidP="00583ED8">
      <w:pPr>
        <w:rPr>
          <w:lang w:val="en-GB"/>
        </w:rPr>
      </w:pPr>
      <w:r>
        <w:rPr>
          <w:lang w:val="en-GB"/>
        </w:rPr>
        <w:t>a</w:t>
      </w:r>
      <w:r w:rsidR="00583ED8" w:rsidRPr="00583ED8">
        <w:rPr>
          <w:lang w:val="en-GB"/>
        </w:rPr>
        <w:t xml:space="preserve"> fixed list of valid identifiers of named literal values. Attributes of an enumerated type may only take values from this list</w:t>
      </w:r>
      <w:r w:rsidR="00536518">
        <w:rPr>
          <w:lang w:val="en-GB"/>
        </w:rPr>
        <w:t xml:space="preserve"> [???]</w:t>
      </w:r>
    </w:p>
    <w:p w14:paraId="3760DCF5" w14:textId="39B7F912" w:rsidR="00536518" w:rsidRPr="00536518" w:rsidRDefault="00536518" w:rsidP="00536518">
      <w:pPr>
        <w:pStyle w:val="dt"/>
        <w:rPr>
          <w:lang w:val="en-GB"/>
        </w:rPr>
      </w:pPr>
      <w:r>
        <w:rPr>
          <w:lang w:val="en-GB"/>
        </w:rPr>
        <w:t>e</w:t>
      </w:r>
      <w:r w:rsidRPr="00536518">
        <w:rPr>
          <w:lang w:val="en-GB"/>
        </w:rPr>
        <w:t>xterior</w:t>
      </w:r>
    </w:p>
    <w:p w14:paraId="1A096BFD" w14:textId="77777777" w:rsidR="00536518" w:rsidRPr="00536518" w:rsidRDefault="00536518" w:rsidP="00536518">
      <w:pPr>
        <w:spacing w:after="60" w:line="240" w:lineRule="auto"/>
        <w:rPr>
          <w:lang w:val="en-GB"/>
        </w:rPr>
      </w:pPr>
      <w:r w:rsidRPr="00536518">
        <w:rPr>
          <w:lang w:val="en-GB"/>
        </w:rPr>
        <w:t>difference between the universe and the closure [ISO 19107]</w:t>
      </w:r>
    </w:p>
    <w:p w14:paraId="5491ADE7" w14:textId="7680793C" w:rsidR="00536518" w:rsidRDefault="00536518" w:rsidP="00536518">
      <w:pPr>
        <w:rPr>
          <w:lang w:val="en-GB"/>
        </w:rPr>
      </w:pPr>
      <w:r w:rsidRPr="00536518">
        <w:rPr>
          <w:lang w:val="en-GB"/>
        </w:rPr>
        <w:t>NOTE The concept of exterior is applicable to both topological and geometric complexes</w:t>
      </w:r>
    </w:p>
    <w:p w14:paraId="2C5ADD11" w14:textId="09282E07" w:rsidR="00583ED8" w:rsidRPr="00583ED8" w:rsidRDefault="00532647" w:rsidP="00532647">
      <w:pPr>
        <w:pStyle w:val="dt"/>
        <w:rPr>
          <w:lang w:val="en-GB"/>
        </w:rPr>
      </w:pPr>
      <w:r w:rsidRPr="00583ED8">
        <w:rPr>
          <w:lang w:val="en-GB"/>
        </w:rPr>
        <w:t>feature association</w:t>
      </w:r>
    </w:p>
    <w:p w14:paraId="34DF95B1" w14:textId="5AC1B2E1" w:rsidR="00583ED8" w:rsidRPr="00583ED8" w:rsidRDefault="00532647" w:rsidP="00583ED8">
      <w:pPr>
        <w:rPr>
          <w:lang w:val="en-GB"/>
        </w:rPr>
      </w:pPr>
      <w:r>
        <w:rPr>
          <w:lang w:val="en-GB"/>
        </w:rPr>
        <w:t>r</w:t>
      </w:r>
      <w:r w:rsidR="00583ED8" w:rsidRPr="00583ED8">
        <w:rPr>
          <w:lang w:val="en-GB"/>
        </w:rPr>
        <w:t>elationship that links instances of one feature type with instances of the same or a different feature type</w:t>
      </w:r>
      <w:r w:rsidR="00536518">
        <w:rPr>
          <w:lang w:val="en-GB"/>
        </w:rPr>
        <w:t xml:space="preserve"> [ISO 19110]</w:t>
      </w:r>
    </w:p>
    <w:p w14:paraId="007E69D7" w14:textId="08631472" w:rsidR="00583ED8" w:rsidRPr="00583ED8" w:rsidRDefault="00532647" w:rsidP="00532647">
      <w:pPr>
        <w:pStyle w:val="dt"/>
        <w:rPr>
          <w:lang w:val="en-GB"/>
        </w:rPr>
      </w:pPr>
      <w:r w:rsidRPr="00583ED8">
        <w:rPr>
          <w:lang w:val="en-GB"/>
        </w:rPr>
        <w:t>feature attribute</w:t>
      </w:r>
    </w:p>
    <w:p w14:paraId="0CAF1BF9" w14:textId="15FC65B8" w:rsidR="00583ED8" w:rsidRPr="00583ED8" w:rsidRDefault="00532647" w:rsidP="00532647">
      <w:pPr>
        <w:spacing w:after="60" w:line="240" w:lineRule="auto"/>
        <w:rPr>
          <w:lang w:val="en-GB"/>
        </w:rPr>
      </w:pPr>
      <w:r>
        <w:rPr>
          <w:lang w:val="en-GB"/>
        </w:rPr>
        <w:t>c</w:t>
      </w:r>
      <w:r w:rsidR="00583ED8" w:rsidRPr="00583ED8">
        <w:rPr>
          <w:lang w:val="en-GB"/>
        </w:rPr>
        <w:t>haracteristic of a feature</w:t>
      </w:r>
      <w:r w:rsidR="00536518">
        <w:rPr>
          <w:lang w:val="en-GB"/>
        </w:rPr>
        <w:t xml:space="preserve"> [ISO 19101]</w:t>
      </w:r>
    </w:p>
    <w:p w14:paraId="34D0E225" w14:textId="77777777" w:rsidR="00583ED8" w:rsidRPr="00583ED8" w:rsidRDefault="00583ED8" w:rsidP="00532647">
      <w:pPr>
        <w:spacing w:after="60" w:line="240" w:lineRule="auto"/>
        <w:rPr>
          <w:lang w:val="en-GB"/>
        </w:rPr>
      </w:pPr>
      <w:r w:rsidRPr="00583ED8">
        <w:rPr>
          <w:lang w:val="en-GB"/>
        </w:rPr>
        <w:t>NOTE: A feature attribute may occur as a type or an instance. Feature attribute type or feature attribute instance is used when only one is meant.</w:t>
      </w:r>
    </w:p>
    <w:p w14:paraId="4C807DBE" w14:textId="77777777" w:rsidR="00583ED8" w:rsidRPr="00583ED8" w:rsidRDefault="00583ED8" w:rsidP="00532647">
      <w:pPr>
        <w:spacing w:after="60" w:line="240" w:lineRule="auto"/>
        <w:rPr>
          <w:lang w:val="en-GB"/>
        </w:rPr>
      </w:pPr>
      <w:r w:rsidRPr="00583ED8">
        <w:rPr>
          <w:lang w:val="en-GB"/>
        </w:rPr>
        <w:t>NOTE: A feature attribute type has a name, a data type and a domain associated to it. A feature attribute instance has an attribute value taken from the value domain of the feature attribute type.</w:t>
      </w:r>
    </w:p>
    <w:p w14:paraId="7864D17A" w14:textId="77777777" w:rsidR="00583ED8" w:rsidRPr="00583ED8" w:rsidRDefault="00583ED8" w:rsidP="00532647">
      <w:pPr>
        <w:spacing w:after="60" w:line="240" w:lineRule="auto"/>
        <w:rPr>
          <w:lang w:val="en-GB"/>
        </w:rPr>
      </w:pPr>
      <w:r w:rsidRPr="00583ED8">
        <w:rPr>
          <w:lang w:val="en-GB"/>
        </w:rPr>
        <w:t>NOTE: In a Feature Catalogue, a feature attribute may include a value domain but does not specify attribute values for feature instances.</w:t>
      </w:r>
    </w:p>
    <w:p w14:paraId="4EC5299C" w14:textId="77777777" w:rsidR="00583ED8" w:rsidRPr="00583ED8" w:rsidRDefault="00583ED8" w:rsidP="00532647">
      <w:pPr>
        <w:spacing w:after="60" w:line="240" w:lineRule="auto"/>
        <w:rPr>
          <w:lang w:val="en-GB"/>
        </w:rPr>
      </w:pPr>
      <w:r w:rsidRPr="00583ED8">
        <w:rPr>
          <w:lang w:val="en-GB"/>
        </w:rPr>
        <w:t xml:space="preserve">EXAMPLE 1: A feature attribute named communication channel may have an attribute value VHF0007 which belongs to the data type text  </w:t>
      </w:r>
    </w:p>
    <w:p w14:paraId="51E6DE4F" w14:textId="7CDA1BE9" w:rsidR="00583ED8" w:rsidRDefault="00583ED8" w:rsidP="00583ED8">
      <w:pPr>
        <w:rPr>
          <w:lang w:val="en-GB"/>
        </w:rPr>
      </w:pPr>
      <w:r w:rsidRPr="00583ED8">
        <w:rPr>
          <w:lang w:val="en-GB"/>
        </w:rPr>
        <w:t xml:space="preserve">EXAMPLE 2: A feature attribute named length may have an attribute value 82.4 which belongs to the data type real  </w:t>
      </w:r>
    </w:p>
    <w:p w14:paraId="0EB69804" w14:textId="4EA03163" w:rsidR="00583ED8" w:rsidRPr="00583ED8" w:rsidRDefault="00532647" w:rsidP="00532647">
      <w:pPr>
        <w:pStyle w:val="dt"/>
        <w:rPr>
          <w:lang w:val="en-GB"/>
        </w:rPr>
      </w:pPr>
      <w:r w:rsidRPr="00583ED8">
        <w:rPr>
          <w:lang w:val="en-GB"/>
        </w:rPr>
        <w:t>multiplicity</w:t>
      </w:r>
    </w:p>
    <w:p w14:paraId="0DF29292" w14:textId="3093CC9B" w:rsidR="00583ED8" w:rsidRPr="00583ED8" w:rsidRDefault="00536518" w:rsidP="00532647">
      <w:pPr>
        <w:spacing w:after="60"/>
        <w:rPr>
          <w:lang w:val="en-GB"/>
        </w:rPr>
      </w:pPr>
      <w:r>
        <w:rPr>
          <w:lang w:val="en-GB"/>
        </w:rPr>
        <w:t>s</w:t>
      </w:r>
      <w:r w:rsidR="00583ED8" w:rsidRPr="00583ED8">
        <w:rPr>
          <w:lang w:val="en-GB"/>
        </w:rPr>
        <w:t>pecification of the number of possible occurrences of a property, or the number of allowable elements that may participate in a given relationship</w:t>
      </w:r>
      <w:r>
        <w:rPr>
          <w:lang w:val="en-GB"/>
        </w:rPr>
        <w:t xml:space="preserve"> [ISO 19103]</w:t>
      </w:r>
    </w:p>
    <w:p w14:paraId="4220B163" w14:textId="2DED9899" w:rsidR="00583ED8" w:rsidRDefault="00583ED8" w:rsidP="00583ED8">
      <w:pPr>
        <w:rPr>
          <w:lang w:val="en-GB"/>
        </w:rPr>
      </w:pPr>
      <w:r w:rsidRPr="00583ED8">
        <w:rPr>
          <w:lang w:val="en-GB"/>
        </w:rPr>
        <w:t>EXAMPLES: 1..* (one to many); 1 (exactly one); 0..1 (zero or one)</w:t>
      </w:r>
    </w:p>
    <w:p w14:paraId="6D031532" w14:textId="1D687AFE" w:rsidR="00583ED8" w:rsidRPr="00583ED8" w:rsidRDefault="00532647" w:rsidP="00532647">
      <w:pPr>
        <w:pStyle w:val="dt"/>
        <w:rPr>
          <w:lang w:val="en-GB"/>
        </w:rPr>
      </w:pPr>
      <w:r w:rsidRPr="00583ED8">
        <w:rPr>
          <w:lang w:val="en-GB"/>
        </w:rPr>
        <w:t>relationship</w:t>
      </w:r>
    </w:p>
    <w:p w14:paraId="2A510D29" w14:textId="28725A99" w:rsidR="00583ED8" w:rsidRPr="00583ED8" w:rsidRDefault="00532647" w:rsidP="00532647">
      <w:pPr>
        <w:spacing w:after="60"/>
        <w:rPr>
          <w:lang w:val="en-GB"/>
        </w:rPr>
      </w:pPr>
      <w:r>
        <w:rPr>
          <w:lang w:val="en-GB"/>
        </w:rPr>
        <w:t>s</w:t>
      </w:r>
      <w:r w:rsidR="00583ED8" w:rsidRPr="00583ED8">
        <w:rPr>
          <w:lang w:val="en-GB"/>
        </w:rPr>
        <w:t>emantic connection among model elements</w:t>
      </w:r>
      <w:r w:rsidR="00536518">
        <w:rPr>
          <w:lang w:val="en-GB"/>
        </w:rPr>
        <w:t xml:space="preserve"> [ISO 19103]</w:t>
      </w:r>
    </w:p>
    <w:p w14:paraId="3DF7CBDF" w14:textId="21D04481" w:rsidR="00085D2E" w:rsidRPr="00CF30EA" w:rsidRDefault="00583ED8" w:rsidP="008739B6">
      <w:pPr>
        <w:rPr>
          <w:rFonts w:eastAsia="Times New Roman" w:cs="Arial"/>
          <w:lang w:val="en-GB"/>
        </w:rPr>
      </w:pPr>
      <w:r w:rsidRPr="00583ED8">
        <w:rPr>
          <w:lang w:val="en-GB"/>
        </w:rPr>
        <w:lastRenderedPageBreak/>
        <w:t>NOTE: Kinds of relationships include association, generalization, metarelationship, flow, and several kinds grouped under dependency.</w:t>
      </w:r>
      <w:bookmarkEnd w:id="132"/>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133" w:name="_Toc179499851"/>
      <w:bookmarkStart w:id="134" w:name="_Toc412810744"/>
      <w:commentRangeStart w:id="135"/>
      <w:r w:rsidRPr="00CF30EA">
        <w:t>Abbreviations</w:t>
      </w:r>
      <w:commentRangeEnd w:id="135"/>
      <w:r w:rsidR="00ED6F4D">
        <w:rPr>
          <w:rStyle w:val="CommentReference"/>
          <w:b w:val="0"/>
          <w:bCs w:val="0"/>
          <w:lang w:val="en-AU"/>
        </w:rPr>
        <w:commentReference w:id="135"/>
      </w:r>
      <w:bookmarkEnd w:id="133"/>
    </w:p>
    <w:bookmarkEnd w:id="134"/>
    <w:p w14:paraId="388290A3" w14:textId="743EE519" w:rsidR="0069008F" w:rsidRPr="003A655F" w:rsidRDefault="00751AB0" w:rsidP="00693207">
      <w:pPr>
        <w:spacing w:after="120" w:line="240" w:lineRule="auto"/>
        <w:rPr>
          <w:lang w:val="en-GB"/>
        </w:rPr>
      </w:pPr>
      <w:r w:rsidRPr="00CF30EA">
        <w:rPr>
          <w:lang w:val="en-GB"/>
        </w:rPr>
        <w:t xml:space="preserve">This </w:t>
      </w:r>
      <w:r w:rsidR="0069008F">
        <w:rPr>
          <w:lang w:val="en-GB"/>
        </w:rPr>
        <w:t>P</w:t>
      </w:r>
      <w:r w:rsidRPr="00CF30EA">
        <w:rPr>
          <w:lang w:val="en-GB"/>
        </w:rPr>
        <w:t xml:space="preserve">roduct </w:t>
      </w:r>
      <w:r w:rsidR="0069008F">
        <w:rPr>
          <w:lang w:val="en-GB"/>
        </w:rPr>
        <w:t>S</w:t>
      </w:r>
      <w:r w:rsidRPr="00CF30EA">
        <w:rPr>
          <w:lang w:val="en-GB"/>
        </w:rPr>
        <w:t xml:space="preserve">pecification </w:t>
      </w:r>
      <w:r w:rsidR="00412BF4">
        <w:rPr>
          <w:lang w:val="en-GB"/>
        </w:rPr>
        <w:t>uses</w:t>
      </w:r>
      <w:r w:rsidRPr="00CF30EA">
        <w:rPr>
          <w:lang w:val="en-GB"/>
        </w:rPr>
        <w:t xml:space="preserve"> the abbreviated terms</w:t>
      </w:r>
      <w:r w:rsidR="00412BF4">
        <w:rPr>
          <w:lang w:val="en-GB"/>
        </w:rPr>
        <w:t xml:space="preserve"> defined in S-158.</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136" w:name="_Toc179499852"/>
      <w:r>
        <w:t>Symbols</w:t>
      </w:r>
      <w:bookmarkEnd w:id="136"/>
    </w:p>
    <w:p w14:paraId="24DA2034" w14:textId="71B96EA6" w:rsidR="00A8001D" w:rsidRPr="00A8001D" w:rsidRDefault="00A8001D" w:rsidP="00A8001D">
      <w:pPr>
        <w:rPr>
          <w:lang w:val="en-GB"/>
        </w:rPr>
      </w:pPr>
      <w:r>
        <w:rPr>
          <w:lang w:val="en-GB"/>
        </w:rPr>
        <w:t>The symbols used in logical and spatial expressions</w:t>
      </w:r>
      <w:r w:rsidR="00FA4269">
        <w:rPr>
          <w:lang w:val="en-GB"/>
        </w:rPr>
        <w:t xml:space="preserve"> are defined in S-158 clause 1.3.3 (Symbols).</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37" w:name="_Toc179499853"/>
      <w:bookmarkStart w:id="138" w:name="_Toc412810746"/>
      <w:r w:rsidRPr="00CF30EA">
        <w:rPr>
          <w:lang w:val="en-GB"/>
        </w:rPr>
        <w:t>Use of language</w:t>
      </w:r>
      <w:bookmarkEnd w:id="137"/>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69008F">
      <w:pPr>
        <w:pStyle w:val="NormReference"/>
        <w:numPr>
          <w:ilvl w:val="0"/>
          <w:numId w:val="21"/>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rsidP="001F3EEB">
      <w:pPr>
        <w:pStyle w:val="NormReference"/>
        <w:numPr>
          <w:ilvl w:val="0"/>
          <w:numId w:val="21"/>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39" w:name="_Toc179499854"/>
      <w:r w:rsidRPr="00CF30EA">
        <w:rPr>
          <w:lang w:val="en-GB"/>
        </w:rPr>
        <w:t xml:space="preserve">General </w:t>
      </w:r>
      <w:r w:rsidR="001F3EEB">
        <w:rPr>
          <w:lang w:val="en-GB"/>
        </w:rPr>
        <w:t>d</w:t>
      </w:r>
      <w:r w:rsidRPr="00CF30EA">
        <w:rPr>
          <w:lang w:val="en-GB"/>
        </w:rPr>
        <w:t>escription</w:t>
      </w:r>
      <w:bookmarkEnd w:id="139"/>
    </w:p>
    <w:p w14:paraId="0BBAB8DA" w14:textId="48234336" w:rsidR="007724B6" w:rsidRPr="007724B6" w:rsidRDefault="007724B6" w:rsidP="007724B6">
      <w:pPr>
        <w:rPr>
          <w:lang w:val="en-GB"/>
        </w:rPr>
      </w:pPr>
      <w:r>
        <w:rPr>
          <w:lang w:val="en-GB"/>
        </w:rPr>
        <w:t>S-158</w:t>
      </w:r>
      <w:r w:rsidR="00E5222B">
        <w:rPr>
          <w:lang w:val="en-GB"/>
        </w:rPr>
        <w:t>:</w:t>
      </w:r>
      <w:r w:rsidR="00215A58">
        <w:rPr>
          <w:lang w:val="en-GB"/>
        </w:rPr>
        <w:t>129</w:t>
      </w:r>
      <w:r>
        <w:rPr>
          <w:lang w:val="en-GB"/>
        </w:rPr>
        <w:t xml:space="preserve"> is a specification describing </w:t>
      </w:r>
      <w:r w:rsidR="00E5222B">
        <w:rPr>
          <w:lang w:val="en-GB"/>
        </w:rPr>
        <w:t xml:space="preserve">product-specific </w:t>
      </w:r>
      <w:r>
        <w:rPr>
          <w:lang w:val="en-GB"/>
        </w:rPr>
        <w:t>validation checks for S-</w:t>
      </w:r>
      <w:r w:rsidR="00215A58">
        <w:rPr>
          <w:lang w:val="en-GB"/>
        </w:rPr>
        <w:t>129</w:t>
      </w:r>
      <w:r w:rsidR="004F095A">
        <w:rPr>
          <w:lang w:val="en-GB"/>
        </w:rPr>
        <w:t xml:space="preserve"> products.</w:t>
      </w:r>
      <w:r>
        <w:rPr>
          <w:lang w:val="en-GB"/>
        </w:rPr>
        <w:t xml:space="preserve"> </w:t>
      </w:r>
      <w:r w:rsidR="004F095A">
        <w:rPr>
          <w:lang w:val="en-GB"/>
        </w:rPr>
        <w:t>T</w:t>
      </w:r>
      <w:r>
        <w:rPr>
          <w:lang w:val="en-GB"/>
        </w:rPr>
        <w:t xml:space="preserve">here are no data products based directly on </w:t>
      </w:r>
      <w:r w:rsidR="004F095A" w:rsidRPr="00693207">
        <w:rPr>
          <w:lang w:val="en-GB"/>
        </w:rPr>
        <w:t xml:space="preserve">this edition of </w:t>
      </w:r>
      <w:r w:rsidRPr="00693207">
        <w:rPr>
          <w:lang w:val="en-GB"/>
        </w:rPr>
        <w:t>S-158</w:t>
      </w:r>
      <w:r w:rsidR="004F095A" w:rsidRPr="00693207">
        <w:rPr>
          <w:lang w:val="en-GB"/>
        </w:rPr>
        <w:t>:</w:t>
      </w:r>
      <w:r w:rsidR="00215A58" w:rsidRPr="00693207">
        <w:rPr>
          <w:lang w:val="en-GB"/>
        </w:rPr>
        <w:t>129</w:t>
      </w:r>
      <w:r>
        <w:rPr>
          <w:lang w:val="en-GB"/>
        </w:rPr>
        <w:t xml:space="preserve"> and therefore no general information applicable to data products conforming to it.</w:t>
      </w:r>
    </w:p>
    <w:bookmarkEnd w:id="138"/>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140" w:name="_Toc179499855"/>
      <w:bookmarkStart w:id="141" w:name="_Toc412810747"/>
      <w:r w:rsidRPr="00CF30EA">
        <w:rPr>
          <w:lang w:val="en-GB"/>
        </w:rPr>
        <w:t>Specification metadata and maintenance</w:t>
      </w:r>
      <w:bookmarkEnd w:id="140"/>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142" w:name="_Toc179499856"/>
      <w:bookmarkEnd w:id="141"/>
      <w:r w:rsidRPr="00CF30EA">
        <w:t xml:space="preserve">Specification </w:t>
      </w:r>
      <w:r w:rsidR="00165EA7">
        <w:t>m</w:t>
      </w:r>
      <w:r w:rsidRPr="00CF30EA">
        <w:t>etadata</w:t>
      </w:r>
      <w:bookmarkEnd w:id="142"/>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41909CE7"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8739B6">
        <w:rPr>
          <w:lang w:val="en-GB"/>
        </w:rPr>
        <w:t>Underkeel Clearance Management</w:t>
      </w:r>
      <w:r w:rsidR="004F095A">
        <w:rPr>
          <w:lang w:val="en-GB"/>
        </w:rPr>
        <w:t xml:space="preserve"> </w:t>
      </w:r>
      <w:r w:rsidR="00113EC1">
        <w:rPr>
          <w:lang w:val="en-GB"/>
        </w:rPr>
        <w:t>Validation Checks</w:t>
      </w:r>
    </w:p>
    <w:p w14:paraId="1501621B" w14:textId="7393D271"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w:t>
      </w:r>
      <w:ins w:id="143" w:author="Raphael Malyankar" w:date="2024-12-04T22:28:00Z" w16du:dateUtc="2024-12-05T05:28:00Z">
        <w:del w:id="144" w:author="Jason Rhee" w:date="2025-03-31T11:54:00Z" w16du:dateUtc="2025-03-31T00:54:00Z">
          <w:r w:rsidR="006A4470" w:rsidDel="00693207">
            <w:rPr>
              <w:lang w:val="en-GB"/>
            </w:rPr>
            <w:delText>2</w:delText>
          </w:r>
        </w:del>
      </w:ins>
      <w:ins w:id="145" w:author="Jason Rhee" w:date="2025-03-31T11:54:00Z" w16du:dateUtc="2025-03-31T00:54:00Z">
        <w:r w:rsidR="00693207">
          <w:rPr>
            <w:lang w:val="en-GB"/>
          </w:rPr>
          <w:t>3</w:t>
        </w:r>
      </w:ins>
      <w:del w:id="146" w:author="Raphael Malyankar" w:date="2024-12-04T22:28:00Z" w16du:dateUtc="2024-12-05T05:28:00Z">
        <w:r w:rsidR="008739B6" w:rsidDel="006A4470">
          <w:rPr>
            <w:lang w:val="en-GB"/>
          </w:rPr>
          <w:delText>1</w:delText>
        </w:r>
      </w:del>
      <w:r>
        <w:rPr>
          <w:lang w:val="en-GB"/>
        </w:rPr>
        <w:t>.0</w:t>
      </w:r>
    </w:p>
    <w:p w14:paraId="0F27C97C" w14:textId="4BEBDC90"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del w:id="147" w:author="Jason Rhee" w:date="2025-03-31T11:54:00Z" w16du:dateUtc="2025-03-31T00:54:00Z">
        <w:r w:rsidR="00DE5DF0" w:rsidDel="00693207">
          <w:rPr>
            <w:lang w:val="en-GB"/>
          </w:rPr>
          <w:delText>2024</w:delText>
        </w:r>
      </w:del>
      <w:ins w:id="148" w:author="Jason Rhee" w:date="2025-03-31T11:54:00Z" w16du:dateUtc="2025-03-31T00:54:00Z">
        <w:r w:rsidR="00693207">
          <w:rPr>
            <w:lang w:val="en-GB"/>
          </w:rPr>
          <w:t>2025</w:t>
        </w:r>
      </w:ins>
      <w:r w:rsidR="00DE5DF0">
        <w:rPr>
          <w:lang w:val="en-GB"/>
        </w:rPr>
        <w:t>-</w:t>
      </w:r>
      <w:del w:id="149" w:author="Raphael Malyankar" w:date="2024-12-04T22:28:00Z" w16du:dateUtc="2024-12-05T05:28:00Z">
        <w:r w:rsidR="00DA1A11" w:rsidDel="006A4470">
          <w:rPr>
            <w:lang w:val="en-GB"/>
          </w:rPr>
          <w:delText>09-</w:delText>
        </w:r>
        <w:r w:rsidR="008739B6" w:rsidDel="006A4470">
          <w:rPr>
            <w:lang w:val="en-GB"/>
          </w:rPr>
          <w:delText>30</w:delText>
        </w:r>
      </w:del>
      <w:ins w:id="150" w:author="Raphael Malyankar" w:date="2024-12-04T22:28:00Z" w16du:dateUtc="2024-12-05T05:28:00Z">
        <w:del w:id="151" w:author="Jason Rhee" w:date="2025-03-31T11:54:00Z" w16du:dateUtc="2025-03-31T00:54:00Z">
          <w:r w:rsidR="006A4470" w:rsidDel="00693207">
            <w:rPr>
              <w:lang w:val="en-GB"/>
            </w:rPr>
            <w:delText>12</w:delText>
          </w:r>
        </w:del>
      </w:ins>
      <w:ins w:id="152" w:author="Jason Rhee" w:date="2025-03-31T11:54:00Z" w16du:dateUtc="2025-03-31T00:54:00Z">
        <w:r w:rsidR="00693207">
          <w:rPr>
            <w:lang w:val="en-GB"/>
          </w:rPr>
          <w:t>03</w:t>
        </w:r>
      </w:ins>
      <w:ins w:id="153" w:author="Raphael Malyankar" w:date="2024-12-04T22:29:00Z" w16du:dateUtc="2024-12-05T05:29:00Z">
        <w:r w:rsidR="006A4470">
          <w:rPr>
            <w:lang w:val="en-GB"/>
          </w:rPr>
          <w:t>-</w:t>
        </w:r>
        <w:del w:id="154" w:author="Jason Rhee" w:date="2025-03-31T11:54:00Z" w16du:dateUtc="2025-03-31T00:54:00Z">
          <w:r w:rsidR="006A4470" w:rsidDel="00693207">
            <w:rPr>
              <w:lang w:val="en-GB"/>
            </w:rPr>
            <w:delText>04</w:delText>
          </w:r>
        </w:del>
      </w:ins>
      <w:ins w:id="155" w:author="Jason Rhee" w:date="2025-03-31T11:54:00Z" w16du:dateUtc="2025-03-31T00:54:00Z">
        <w:r w:rsidR="00693207">
          <w:rPr>
            <w:lang w:val="en-GB"/>
          </w:rPr>
          <w:t>31</w:t>
        </w:r>
      </w:ins>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13AACB35"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r w:rsidR="004F095A">
        <w:rPr>
          <w:lang w:val="en-GB"/>
        </w:rPr>
        <w:t>:</w:t>
      </w:r>
      <w:r w:rsidR="00215A58">
        <w:rPr>
          <w:lang w:val="en-GB"/>
        </w:rPr>
        <w:t>129</w:t>
      </w:r>
    </w:p>
    <w:p w14:paraId="3D5BEFB7" w14:textId="1A427138"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 xml:space="preserve">the </w:t>
      </w:r>
      <w:r w:rsidR="004F095A">
        <w:rPr>
          <w:lang w:val="en-GB"/>
        </w:rPr>
        <w:t>S-</w:t>
      </w:r>
      <w:r w:rsidR="00215A58">
        <w:rPr>
          <w:lang w:val="en-GB"/>
        </w:rPr>
        <w:t>129</w:t>
      </w:r>
      <w:r w:rsidR="004F095A">
        <w:rPr>
          <w:lang w:val="en-GB"/>
        </w:rPr>
        <w:t xml:space="preserve"> Project Team under the </w:t>
      </w:r>
      <w:r w:rsidR="002B303B">
        <w:rPr>
          <w:lang w:val="en-GB"/>
        </w:rPr>
        <w:t>S-100 Working Group (S-100 WG)</w:t>
      </w:r>
      <w:r w:rsidR="00C1013B" w:rsidRPr="00CF30EA">
        <w:rPr>
          <w:lang w:val="en-GB"/>
        </w:rPr>
        <w:t xml:space="preserve"> of the IHO and made available via the IHO Publications website. Maintenance of the Product Specification must conform to </w:t>
      </w:r>
      <w:r w:rsidR="00C1013B" w:rsidRPr="00CF30EA">
        <w:rPr>
          <w:lang w:val="en-GB"/>
        </w:rPr>
        <w:lastRenderedPageBreak/>
        <w:t xml:space="preserve">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156" w:name="_Toc179499857"/>
      <w:bookmarkStart w:id="157" w:name="_Toc412810749"/>
      <w:commentRangeStart w:id="158"/>
      <w:r w:rsidRPr="00CF30EA">
        <w:t>Specification maintenance</w:t>
      </w:r>
      <w:commentRangeEnd w:id="158"/>
      <w:r w:rsidR="008739B6">
        <w:rPr>
          <w:rStyle w:val="CommentReference"/>
          <w:b w:val="0"/>
          <w:bCs w:val="0"/>
          <w:lang w:val="en-AU"/>
        </w:rPr>
        <w:commentReference w:id="158"/>
      </w:r>
      <w:bookmarkEnd w:id="156"/>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57"/>
    <w:p w14:paraId="1BC15EB1" w14:textId="60A699C9" w:rsidR="00EC0C05" w:rsidRDefault="00EC0C05" w:rsidP="00913A48">
      <w:pPr>
        <w:spacing w:after="120" w:line="240" w:lineRule="auto"/>
        <w:rPr>
          <w:lang w:val="en-GB"/>
        </w:rPr>
      </w:pPr>
      <w:r w:rsidRPr="00CF30EA">
        <w:rPr>
          <w:lang w:val="en-GB"/>
        </w:rPr>
        <w:t>Changes to S-1</w:t>
      </w:r>
      <w:r w:rsidR="00113EC1">
        <w:rPr>
          <w:lang w:val="en-GB"/>
        </w:rPr>
        <w:t>58</w:t>
      </w:r>
      <w:r w:rsidR="004F095A">
        <w:rPr>
          <w:lang w:val="en-GB"/>
        </w:rPr>
        <w:t>:</w:t>
      </w:r>
      <w:r w:rsidR="00215A58">
        <w:rPr>
          <w:lang w:val="en-GB"/>
        </w:rPr>
        <w:t>129</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4001247D" w14:textId="14D00A73" w:rsidR="004F095A" w:rsidRDefault="004F095A" w:rsidP="00913A48">
      <w:pPr>
        <w:spacing w:after="120" w:line="240" w:lineRule="auto"/>
        <w:rPr>
          <w:lang w:val="en-GB"/>
        </w:rPr>
      </w:pPr>
      <w:r>
        <w:rPr>
          <w:lang w:val="en-GB"/>
        </w:rPr>
        <w:t>The list of checks, which accompanies this document is considered part of this Specification and changes to it are considered changes to this Specification.</w:t>
      </w:r>
    </w:p>
    <w:p w14:paraId="283F70B4" w14:textId="72669DBE" w:rsidR="00C131AE" w:rsidRPr="00CF30EA" w:rsidRDefault="00A45A72" w:rsidP="00913A48">
      <w:pPr>
        <w:spacing w:after="120" w:line="240" w:lineRule="auto"/>
        <w:rPr>
          <w:lang w:val="en-GB"/>
        </w:rPr>
      </w:pPr>
      <w:r>
        <w:rPr>
          <w:lang w:val="en-GB"/>
        </w:rPr>
        <w:t>S-158</w:t>
      </w:r>
      <w:r w:rsidR="004F095A">
        <w:rPr>
          <w:lang w:val="en-GB"/>
        </w:rPr>
        <w:t>:</w:t>
      </w:r>
      <w:r w:rsidR="00215A58">
        <w:rPr>
          <w:lang w:val="en-GB"/>
        </w:rPr>
        <w:t>129</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14199A86" w14:textId="4BFB265F" w:rsidR="006A4470" w:rsidRPr="00A7584B" w:rsidRDefault="006A4470" w:rsidP="006A4470">
      <w:pPr>
        <w:spacing w:after="120" w:line="240" w:lineRule="auto"/>
        <w:rPr>
          <w:lang w:val="en-GB"/>
        </w:rPr>
      </w:pPr>
      <w:r w:rsidRPr="00A7584B">
        <w:rPr>
          <w:lang w:val="en-GB"/>
        </w:rPr>
        <w:t>New Editions of S-158:1</w:t>
      </w:r>
      <w:r>
        <w:rPr>
          <w:lang w:val="en-GB"/>
        </w:rPr>
        <w:t>29</w:t>
      </w:r>
      <w:r w:rsidRPr="00A7584B">
        <w:rPr>
          <w:lang w:val="en-GB"/>
        </w:rPr>
        <w:t xml:space="preserve"> include at least one of the following changes:</w:t>
      </w:r>
    </w:p>
    <w:p w14:paraId="3549B1C4" w14:textId="77777777" w:rsidR="006A4470" w:rsidRPr="00A7584B" w:rsidRDefault="006A4470" w:rsidP="006A4470">
      <w:pPr>
        <w:pStyle w:val="ListParagraph"/>
        <w:numPr>
          <w:ilvl w:val="0"/>
          <w:numId w:val="109"/>
        </w:numPr>
        <w:spacing w:line="240" w:lineRule="auto"/>
        <w:rPr>
          <w:lang w:val="en-GB"/>
        </w:rPr>
      </w:pPr>
      <w:r w:rsidRPr="00A7584B">
        <w:rPr>
          <w:lang w:val="en-GB"/>
        </w:rPr>
        <w:t>introduce a new validation check (of any classification);</w:t>
      </w:r>
    </w:p>
    <w:p w14:paraId="673570AF" w14:textId="77777777" w:rsidR="006A4470" w:rsidRPr="00A7584B" w:rsidRDefault="006A4470" w:rsidP="006A4470">
      <w:pPr>
        <w:pStyle w:val="ListParagraph"/>
        <w:numPr>
          <w:ilvl w:val="0"/>
          <w:numId w:val="109"/>
        </w:numPr>
        <w:spacing w:line="240" w:lineRule="auto"/>
        <w:rPr>
          <w:lang w:val="en-GB"/>
        </w:rPr>
      </w:pPr>
      <w:r w:rsidRPr="00A7584B">
        <w:rPr>
          <w:lang w:val="en-GB"/>
        </w:rPr>
        <w:t>remove an existing validation check (of any classification);</w:t>
      </w:r>
    </w:p>
    <w:p w14:paraId="0830EA88" w14:textId="77777777" w:rsidR="006A4470" w:rsidRPr="00A7584B" w:rsidRDefault="006A4470" w:rsidP="006A4470">
      <w:pPr>
        <w:pStyle w:val="ListParagraph"/>
        <w:numPr>
          <w:ilvl w:val="0"/>
          <w:numId w:val="109"/>
        </w:numPr>
        <w:spacing w:line="240" w:lineRule="auto"/>
        <w:rPr>
          <w:lang w:val="en-GB"/>
        </w:rPr>
      </w:pPr>
      <w:r w:rsidRPr="00A7584B">
        <w:rPr>
          <w:lang w:val="en-GB"/>
        </w:rPr>
        <w:t>change the classification of a validation check, whether upgrade (such as Error to Critical) or downgrade (such as Error to Warning);</w:t>
      </w:r>
    </w:p>
    <w:p w14:paraId="57A207AC" w14:textId="77777777" w:rsidR="006A4470" w:rsidRPr="00A7584B" w:rsidRDefault="006A4470" w:rsidP="006A4470">
      <w:pPr>
        <w:pStyle w:val="ListParagraph"/>
        <w:numPr>
          <w:ilvl w:val="0"/>
          <w:numId w:val="109"/>
        </w:numPr>
        <w:spacing w:line="240" w:lineRule="auto"/>
        <w:rPr>
          <w:lang w:val="en-GB"/>
        </w:rPr>
      </w:pPr>
      <w:r w:rsidRPr="00A7584B">
        <w:rPr>
          <w:lang w:val="en-GB"/>
        </w:rPr>
        <w:t>extend a validation check to include new features, conditions, etc., in a way that requires validation software manufacturers to change their software.</w:t>
      </w:r>
    </w:p>
    <w:p w14:paraId="7E0D2806" w14:textId="2E76BCAD" w:rsidR="006A4470" w:rsidRPr="00A7584B" w:rsidRDefault="006A4470" w:rsidP="006A4470">
      <w:pPr>
        <w:spacing w:after="120" w:line="240" w:lineRule="auto"/>
        <w:rPr>
          <w:lang w:val="en-GB"/>
        </w:rPr>
      </w:pPr>
      <w:r w:rsidRPr="00A7584B">
        <w:rPr>
          <w:lang w:val="en-GB"/>
        </w:rPr>
        <w:t>New Editions are likely to require validation software manufacturers to change their software or invalidate datasets which passed validation according to the previous Edition of S-158:1</w:t>
      </w:r>
      <w:r>
        <w:rPr>
          <w:lang w:val="en-GB"/>
        </w:rPr>
        <w:t>29</w:t>
      </w:r>
      <w:r w:rsidRPr="00A7584B">
        <w:rPr>
          <w:lang w:val="en-GB"/>
        </w:rPr>
        <w:t>.</w:t>
      </w:r>
    </w:p>
    <w:p w14:paraId="59C56683" w14:textId="77777777" w:rsidR="006A4470" w:rsidRPr="00CF30EA" w:rsidRDefault="006A4470" w:rsidP="006A4470">
      <w:pPr>
        <w:spacing w:after="120" w:line="240" w:lineRule="auto"/>
        <w:rPr>
          <w:lang w:val="en-GB"/>
        </w:rPr>
      </w:pPr>
      <w:r w:rsidRPr="00A7584B">
        <w:rPr>
          <w:lang w:val="en-GB"/>
        </w:rPr>
        <w:t>All cumulative revisions and clarifications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7DC8BFDF" w14:textId="5F18F81E" w:rsidR="006A4470" w:rsidRPr="00A7584B" w:rsidRDefault="006A4470" w:rsidP="006A4470">
      <w:pPr>
        <w:spacing w:after="120" w:line="240" w:lineRule="auto"/>
        <w:rPr>
          <w:lang w:val="en-GB"/>
        </w:rPr>
      </w:pPr>
      <w:r w:rsidRPr="00A7584B">
        <w:rPr>
          <w:lang w:val="en-GB"/>
        </w:rPr>
        <w:t>Revisions are defined as substantive semantic changes to S-158:1</w:t>
      </w:r>
      <w:r>
        <w:rPr>
          <w:lang w:val="en-GB"/>
        </w:rPr>
        <w:t>29</w:t>
      </w:r>
      <w:r w:rsidRPr="00A7584B">
        <w:rPr>
          <w:lang w:val="en-GB"/>
        </w:rPr>
        <w:t>. Typically, revisions will change S-158:1</w:t>
      </w:r>
      <w:r>
        <w:rPr>
          <w:lang w:val="en-GB"/>
        </w:rPr>
        <w:t>29</w:t>
      </w:r>
      <w:r w:rsidRPr="00A7584B">
        <w:rPr>
          <w:lang w:val="en-GB"/>
        </w:rPr>
        <w:t xml:space="preserve"> to correct factual errors or introduce necessary changes that have become evident as a result of practical experience or changing circumstances. Revisions include corrections of misinterpretations of S-1</w:t>
      </w:r>
      <w:r>
        <w:rPr>
          <w:lang w:val="en-GB"/>
        </w:rPr>
        <w:t>29</w:t>
      </w:r>
      <w:r w:rsidRPr="00A7584B">
        <w:rPr>
          <w:lang w:val="en-GB"/>
        </w:rPr>
        <w:t>, or extensions to checks that do not require changes to validation software..</w:t>
      </w:r>
    </w:p>
    <w:p w14:paraId="1975C932" w14:textId="77777777" w:rsidR="006A4470" w:rsidRDefault="006A4470" w:rsidP="006A4470">
      <w:pPr>
        <w:spacing w:after="120" w:line="240" w:lineRule="auto"/>
        <w:rPr>
          <w:lang w:val="en-GB"/>
        </w:rPr>
      </w:pPr>
      <w:r w:rsidRPr="00A7584B">
        <w:rPr>
          <w:lang w:val="en-GB"/>
        </w:rPr>
        <w:t>A revision must not be classified as a clarification. All cumulative clarifications must be included with the release of approved revisions.</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0200B01C" w14:textId="5426286B" w:rsidR="006A4470" w:rsidRPr="00A7584B" w:rsidRDefault="006A4470" w:rsidP="006A4470">
      <w:pPr>
        <w:spacing w:after="120" w:line="240" w:lineRule="auto"/>
        <w:rPr>
          <w:lang w:val="en-GB"/>
        </w:rPr>
      </w:pPr>
      <w:r w:rsidRPr="00A7584B">
        <w:rPr>
          <w:lang w:val="en-GB"/>
        </w:rPr>
        <w:t>Clarifications are changes to S-158:1</w:t>
      </w:r>
      <w:r>
        <w:rPr>
          <w:lang w:val="en-GB"/>
        </w:rPr>
        <w:t>29</w:t>
      </w:r>
      <w:r w:rsidRPr="00A7584B">
        <w:rPr>
          <w:lang w:val="en-GB"/>
        </w:rPr>
        <w:t xml:space="preserve"> arising from non-substantive reasons.</w:t>
      </w:r>
    </w:p>
    <w:p w14:paraId="6F70DCFD" w14:textId="77777777" w:rsidR="006A4470" w:rsidRPr="00CF30EA" w:rsidRDefault="006A4470" w:rsidP="006A4470">
      <w:pPr>
        <w:spacing w:after="120" w:line="240" w:lineRule="auto"/>
        <w:rPr>
          <w:lang w:val="en-GB"/>
        </w:rPr>
      </w:pPr>
      <w:r w:rsidRPr="00A7584B">
        <w:rPr>
          <w:lang w:val="en-GB"/>
        </w:rPr>
        <w:t>Typically clarifications for non-substantive reasons remove ambiguity; correct grammatical and spelling errors; amend or update cross references; revise check messages or clarify check descriptions without requiring manufacturers to change their software.</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52B10FBA"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008F2DB7">
        <w:rPr>
          <w:lang w:val="en-GB"/>
        </w:rPr>
        <w:t>:</w:t>
      </w:r>
      <w:r w:rsidR="00215A58">
        <w:rPr>
          <w:lang w:val="en-GB"/>
        </w:rPr>
        <w:t>129</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141E9966" w14:textId="5F01F6F1" w:rsidR="00861E96" w:rsidRDefault="00861E96" w:rsidP="00611211">
      <w:pPr>
        <w:pStyle w:val="Heading1"/>
        <w:rPr>
          <w:lang w:val="en-GB"/>
        </w:rPr>
      </w:pPr>
      <w:bookmarkStart w:id="159" w:name="_Toc179499858"/>
      <w:r>
        <w:rPr>
          <w:lang w:val="en-GB"/>
        </w:rPr>
        <w:t>Check Structure</w:t>
      </w:r>
      <w:bookmarkEnd w:id="159"/>
    </w:p>
    <w:p w14:paraId="3667EFDF" w14:textId="6DB52B6F" w:rsidR="0089778F" w:rsidRDefault="00964AB6" w:rsidP="00611211">
      <w:pPr>
        <w:tabs>
          <w:tab w:val="left" w:pos="1701"/>
        </w:tabs>
        <w:spacing w:after="120" w:line="240" w:lineRule="auto"/>
        <w:rPr>
          <w:ins w:id="160" w:author="Raphael Malyankar" w:date="2024-12-04T22:32:00Z" w16du:dateUtc="2024-12-05T05:32:00Z"/>
          <w:lang w:val="en-GB"/>
        </w:rPr>
      </w:pPr>
      <w:r>
        <w:rPr>
          <w:lang w:val="en-GB"/>
        </w:rPr>
        <w:t>Check structure in S-158:</w:t>
      </w:r>
      <w:r w:rsidR="00215A58">
        <w:rPr>
          <w:lang w:val="en-GB"/>
        </w:rPr>
        <w:t>129</w:t>
      </w:r>
      <w:r>
        <w:rPr>
          <w:lang w:val="en-GB"/>
        </w:rPr>
        <w:t xml:space="preserve"> includes the fields specified in S-158 plus the additional fields specified in Table 2-1.</w:t>
      </w:r>
    </w:p>
    <w:p w14:paraId="5146E71D" w14:textId="6610BAD2" w:rsidR="006A4470" w:rsidRDefault="006A4470" w:rsidP="00611211">
      <w:pPr>
        <w:tabs>
          <w:tab w:val="left" w:pos="1701"/>
        </w:tabs>
        <w:spacing w:after="120" w:line="240" w:lineRule="auto"/>
        <w:rPr>
          <w:lang w:val="en-GB"/>
        </w:rPr>
      </w:pPr>
      <w:ins w:id="161" w:author="Raphael Malyankar" w:date="2024-12-04T22:32:00Z" w16du:dateUtc="2024-12-05T05:32:00Z">
        <w:del w:id="162" w:author="Jason Rhee" w:date="2025-03-31T14:20:00Z" w16du:dateUtc="2025-03-31T03:20:00Z">
          <w:r w:rsidRPr="006A4470" w:rsidDel="00AC7589">
            <w:rPr>
              <w:lang w:val="en-GB"/>
            </w:rPr>
            <w:delText>[PT to state if the now-optional Data Quality Measures column is used or not.]</w:delText>
          </w:r>
        </w:del>
      </w:ins>
      <w:ins w:id="163" w:author="Jason Rhee" w:date="2025-03-31T14:20:00Z" w16du:dateUtc="2025-03-31T03:20:00Z">
        <w:r w:rsidR="00AC7589">
          <w:rPr>
            <w:lang w:val="en-GB"/>
          </w:rPr>
          <w:t>The optional Data Quality Measures column is not used in S-158:129.</w:t>
        </w:r>
      </w:ins>
    </w:p>
    <w:p w14:paraId="5FF8B6F9" w14:textId="1C7255F0" w:rsidR="0089778F" w:rsidRDefault="0089778F" w:rsidP="0089778F">
      <w:pPr>
        <w:pStyle w:val="Caption"/>
        <w:keepNext/>
      </w:pPr>
      <w:r>
        <w:lastRenderedPageBreak/>
        <w:t xml:space="preserve">Table </w:t>
      </w:r>
      <w:r w:rsidR="00F2138B">
        <w:fldChar w:fldCharType="begin"/>
      </w:r>
      <w:r w:rsidR="00F2138B">
        <w:instrText xml:space="preserve"> STYLEREF 1 \s </w:instrText>
      </w:r>
      <w:r w:rsidR="00F2138B">
        <w:fldChar w:fldCharType="separate"/>
      </w:r>
      <w:r w:rsidR="00F2138B">
        <w:rPr>
          <w:noProof/>
        </w:rPr>
        <w:t>2</w:t>
      </w:r>
      <w:r w:rsidR="00F2138B">
        <w:fldChar w:fldCharType="end"/>
      </w:r>
      <w:r w:rsidR="00F2138B">
        <w:t>-</w:t>
      </w:r>
      <w:r w:rsidR="00F2138B">
        <w:fldChar w:fldCharType="begin"/>
      </w:r>
      <w:r w:rsidR="00F2138B">
        <w:instrText xml:space="preserve"> SEQ Table \* ARABIC \s 1 </w:instrText>
      </w:r>
      <w:r w:rsidR="00F2138B">
        <w:fldChar w:fldCharType="separate"/>
      </w:r>
      <w:r w:rsidR="00F2138B">
        <w:rPr>
          <w:noProof/>
        </w:rPr>
        <w:t>1</w:t>
      </w:r>
      <w:r w:rsidR="00F2138B">
        <w:fldChar w:fldCharType="end"/>
      </w:r>
      <w:r>
        <w:t xml:space="preserve"> </w:t>
      </w:r>
      <w:r w:rsidR="00964AB6">
        <w:t>–</w:t>
      </w:r>
      <w:r>
        <w:t xml:space="preserve"> </w:t>
      </w:r>
      <w:r w:rsidR="00964AB6">
        <w:t>Extensions to check s</w:t>
      </w:r>
      <w:r>
        <w:t xml:space="preserve">tructure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205"/>
        <w:gridCol w:w="6811"/>
      </w:tblGrid>
      <w:tr w:rsidR="00330226" w:rsidRPr="0089778F" w14:paraId="19203968" w14:textId="77777777" w:rsidTr="00F2138B">
        <w:trPr>
          <w:cantSplit/>
          <w:tblHeader/>
        </w:trPr>
        <w:tc>
          <w:tcPr>
            <w:tcW w:w="1223" w:type="pct"/>
            <w:shd w:val="clear" w:color="auto" w:fill="D9D9D9"/>
          </w:tcPr>
          <w:p w14:paraId="54061DFB" w14:textId="0AFD5CDA" w:rsidR="00F7792E" w:rsidRPr="0089778F" w:rsidRDefault="0089778F" w:rsidP="0089778F">
            <w:pPr>
              <w:tabs>
                <w:tab w:val="left" w:pos="1701"/>
              </w:tabs>
              <w:spacing w:after="120" w:line="240" w:lineRule="auto"/>
              <w:rPr>
                <w:b/>
                <w:bCs/>
              </w:rPr>
            </w:pPr>
            <w:r w:rsidRPr="0089778F">
              <w:rPr>
                <w:b/>
                <w:bCs/>
              </w:rPr>
              <w:t>Column</w:t>
            </w:r>
            <w:r w:rsidR="00F7792E">
              <w:rPr>
                <w:b/>
                <w:bCs/>
              </w:rPr>
              <w:t xml:space="preserve"> Name</w:t>
            </w:r>
          </w:p>
        </w:tc>
        <w:tc>
          <w:tcPr>
            <w:tcW w:w="3777" w:type="pct"/>
            <w:shd w:val="clear" w:color="auto" w:fill="D9D9D9"/>
          </w:tcPr>
          <w:p w14:paraId="09B8FF21" w14:textId="77777777" w:rsidR="0089778F" w:rsidRPr="0089778F" w:rsidRDefault="0089778F" w:rsidP="0089778F">
            <w:pPr>
              <w:tabs>
                <w:tab w:val="left" w:pos="1701"/>
              </w:tabs>
              <w:spacing w:after="120" w:line="240" w:lineRule="auto"/>
              <w:rPr>
                <w:b/>
                <w:bCs/>
              </w:rPr>
            </w:pPr>
            <w:r w:rsidRPr="0089778F">
              <w:rPr>
                <w:b/>
                <w:bCs/>
              </w:rPr>
              <w:t>Description</w:t>
            </w:r>
          </w:p>
        </w:tc>
      </w:tr>
      <w:tr w:rsidR="00330226" w:rsidRPr="0089778F" w14:paraId="0C236516" w14:textId="77777777" w:rsidTr="00F2138B">
        <w:trPr>
          <w:cantSplit/>
        </w:trPr>
        <w:tc>
          <w:tcPr>
            <w:tcW w:w="1223" w:type="pct"/>
          </w:tcPr>
          <w:p w14:paraId="3767735B" w14:textId="4F8873E9" w:rsidR="00F7792E" w:rsidRPr="0089778F" w:rsidRDefault="00330226" w:rsidP="0089778F">
            <w:pPr>
              <w:tabs>
                <w:tab w:val="left" w:pos="1701"/>
              </w:tabs>
              <w:spacing w:after="120" w:line="240" w:lineRule="auto"/>
            </w:pPr>
            <w:r>
              <w:t>Apply To</w:t>
            </w:r>
          </w:p>
        </w:tc>
        <w:tc>
          <w:tcPr>
            <w:tcW w:w="3777" w:type="pct"/>
          </w:tcPr>
          <w:p w14:paraId="0CA5E5CE" w14:textId="547D1E83" w:rsidR="00330226" w:rsidRDefault="00330226" w:rsidP="00330226">
            <w:pPr>
              <w:tabs>
                <w:tab w:val="left" w:pos="1701"/>
              </w:tabs>
              <w:spacing w:after="120" w:line="240" w:lineRule="auto"/>
            </w:pPr>
            <w:r>
              <w:t>An indicator of check applicability by type of dataset:</w:t>
            </w:r>
          </w:p>
          <w:p w14:paraId="16C12E8C" w14:textId="7A29799F" w:rsidR="008D3A26" w:rsidRPr="0089778F" w:rsidRDefault="00330226" w:rsidP="00330226">
            <w:pPr>
              <w:tabs>
                <w:tab w:val="left" w:pos="1701"/>
              </w:tabs>
              <w:spacing w:after="120" w:line="240" w:lineRule="auto"/>
            </w:pPr>
            <w:r>
              <w:t>See Table 2-2 for the codes and their meanings.</w:t>
            </w:r>
          </w:p>
        </w:tc>
      </w:tr>
    </w:tbl>
    <w:p w14:paraId="0BBAB844" w14:textId="77777777" w:rsidR="0089778F" w:rsidRDefault="0089778F" w:rsidP="00611211">
      <w:pPr>
        <w:tabs>
          <w:tab w:val="left" w:pos="1701"/>
        </w:tabs>
        <w:spacing w:after="120" w:line="240" w:lineRule="auto"/>
        <w:rPr>
          <w:lang w:val="en-GB"/>
        </w:rPr>
      </w:pPr>
    </w:p>
    <w:p w14:paraId="76CE19E9" w14:textId="77777777" w:rsidR="00330226" w:rsidRDefault="00330226" w:rsidP="00611211">
      <w:pPr>
        <w:tabs>
          <w:tab w:val="left" w:pos="1701"/>
        </w:tabs>
        <w:spacing w:after="120" w:line="240" w:lineRule="auto"/>
        <w:rPr>
          <w:lang w:val="en-GB"/>
        </w:rPr>
      </w:pPr>
    </w:p>
    <w:p w14:paraId="7810B295" w14:textId="5220FCE5" w:rsidR="00F2138B" w:rsidRDefault="00F2138B" w:rsidP="00F2138B">
      <w:pPr>
        <w:pStyle w:val="Caption"/>
        <w:keepNext/>
      </w:pPr>
      <w:r>
        <w:t xml:space="preserve">Table </w:t>
      </w:r>
      <w:r>
        <w:fldChar w:fldCharType="begin"/>
      </w:r>
      <w:r>
        <w:instrText xml:space="preserve"> STYLEREF 1 \s </w:instrText>
      </w:r>
      <w:r>
        <w:fldChar w:fldCharType="separate"/>
      </w:r>
      <w:r>
        <w:rPr>
          <w:noProof/>
        </w:rPr>
        <w:t>2</w:t>
      </w:r>
      <w:r>
        <w:fldChar w:fldCharType="end"/>
      </w:r>
      <w:r>
        <w:t>-</w:t>
      </w:r>
      <w:r>
        <w:fldChar w:fldCharType="begin"/>
      </w:r>
      <w:r>
        <w:instrText xml:space="preserve"> SEQ Table \* ARABIC \s 1 </w:instrText>
      </w:r>
      <w:r>
        <w:fldChar w:fldCharType="separate"/>
      </w:r>
      <w:r>
        <w:rPr>
          <w:noProof/>
        </w:rPr>
        <w:t>2</w:t>
      </w:r>
      <w:r>
        <w:fldChar w:fldCharType="end"/>
      </w:r>
      <w:r>
        <w:t xml:space="preserve"> - Indicators for "Apply To" column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7"/>
        <w:gridCol w:w="2095"/>
        <w:gridCol w:w="5974"/>
      </w:tblGrid>
      <w:tr w:rsidR="00F2138B" w14:paraId="413478DF" w14:textId="77777777" w:rsidTr="00F2138B">
        <w:trPr>
          <w:cantSplit/>
          <w:tblHeader/>
        </w:trPr>
        <w:tc>
          <w:tcPr>
            <w:tcW w:w="52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F66CD49" w14:textId="5E96DED7" w:rsidR="00330226" w:rsidRPr="00F2138B" w:rsidRDefault="00330226" w:rsidP="00B8317A">
            <w:pPr>
              <w:jc w:val="center"/>
              <w:rPr>
                <w:b/>
                <w:bCs/>
              </w:rPr>
            </w:pPr>
            <w:r w:rsidRPr="00F2138B">
              <w:rPr>
                <w:b/>
                <w:bCs/>
              </w:rPr>
              <w:t>Code</w:t>
            </w:r>
          </w:p>
        </w:tc>
        <w:tc>
          <w:tcPr>
            <w:tcW w:w="116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5DE22FD" w14:textId="2AF60445" w:rsidR="00330226" w:rsidRPr="00F2138B" w:rsidRDefault="00330226" w:rsidP="00B8317A">
            <w:pPr>
              <w:jc w:val="center"/>
              <w:rPr>
                <w:b/>
                <w:bCs/>
              </w:rPr>
            </w:pPr>
            <w:r w:rsidRPr="00F2138B">
              <w:rPr>
                <w:b/>
                <w:bCs/>
              </w:rPr>
              <w:t>Subject of check</w:t>
            </w:r>
          </w:p>
        </w:tc>
        <w:tc>
          <w:tcPr>
            <w:tcW w:w="3313"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F129F6" w14:textId="06823C1A" w:rsidR="00330226" w:rsidRPr="00F2138B" w:rsidRDefault="00330226" w:rsidP="00B8317A">
            <w:pPr>
              <w:rPr>
                <w:b/>
                <w:bCs/>
              </w:rPr>
            </w:pPr>
            <w:r w:rsidRPr="00F2138B">
              <w:rPr>
                <w:b/>
                <w:bCs/>
              </w:rPr>
              <w:t>Description</w:t>
            </w:r>
          </w:p>
        </w:tc>
      </w:tr>
      <w:tr w:rsidR="00F2138B" w14:paraId="43F28AAC"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0431DD07" w14:textId="77777777" w:rsidR="00330226" w:rsidRDefault="00330226" w:rsidP="00B8317A">
            <w:pPr>
              <w:jc w:val="center"/>
            </w:pPr>
            <w:r>
              <w:t>B</w:t>
            </w:r>
          </w:p>
        </w:tc>
        <w:tc>
          <w:tcPr>
            <w:tcW w:w="1162" w:type="pct"/>
            <w:tcBorders>
              <w:top w:val="single" w:sz="4" w:space="0" w:color="000000"/>
              <w:left w:val="single" w:sz="4" w:space="0" w:color="000000"/>
              <w:bottom w:val="single" w:sz="4" w:space="0" w:color="000000"/>
              <w:right w:val="single" w:sz="4" w:space="0" w:color="000000"/>
            </w:tcBorders>
            <w:hideMark/>
          </w:tcPr>
          <w:p w14:paraId="07F903A1" w14:textId="77777777" w:rsidR="00330226" w:rsidRDefault="00330226" w:rsidP="00B8317A">
            <w:pPr>
              <w:jc w:val="center"/>
            </w:pPr>
            <w:r>
              <w:t>Base</w:t>
            </w:r>
          </w:p>
        </w:tc>
        <w:tc>
          <w:tcPr>
            <w:tcW w:w="3313" w:type="pct"/>
            <w:tcBorders>
              <w:top w:val="single" w:sz="4" w:space="0" w:color="000000"/>
              <w:left w:val="single" w:sz="4" w:space="0" w:color="000000"/>
              <w:bottom w:val="single" w:sz="4" w:space="0" w:color="000000"/>
              <w:right w:val="single" w:sz="4" w:space="0" w:color="000000"/>
            </w:tcBorders>
            <w:hideMark/>
          </w:tcPr>
          <w:p w14:paraId="770CDFCC" w14:textId="77777777" w:rsidR="00330226" w:rsidRDefault="00330226" w:rsidP="00B8317A">
            <w:r>
              <w:t>Apply check to new dataset, new edition, and post-update dataset (after updates have been applied to the base).</w:t>
            </w:r>
          </w:p>
        </w:tc>
      </w:tr>
      <w:tr w:rsidR="00F2138B" w14:paraId="5B883ED0"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4ABEC22C" w14:textId="77777777" w:rsidR="00330226" w:rsidRDefault="00330226" w:rsidP="00B8317A">
            <w:pPr>
              <w:jc w:val="center"/>
            </w:pPr>
            <w:r>
              <w:t>U</w:t>
            </w:r>
          </w:p>
        </w:tc>
        <w:tc>
          <w:tcPr>
            <w:tcW w:w="1162" w:type="pct"/>
            <w:tcBorders>
              <w:top w:val="single" w:sz="4" w:space="0" w:color="000000"/>
              <w:left w:val="single" w:sz="4" w:space="0" w:color="000000"/>
              <w:bottom w:val="single" w:sz="4" w:space="0" w:color="000000"/>
              <w:right w:val="single" w:sz="4" w:space="0" w:color="000000"/>
            </w:tcBorders>
            <w:hideMark/>
          </w:tcPr>
          <w:p w14:paraId="132BFC16" w14:textId="77777777" w:rsidR="00330226" w:rsidRDefault="00330226" w:rsidP="00B8317A">
            <w:pPr>
              <w:jc w:val="center"/>
            </w:pPr>
            <w:r>
              <w:t>Update</w:t>
            </w:r>
          </w:p>
        </w:tc>
        <w:tc>
          <w:tcPr>
            <w:tcW w:w="3313" w:type="pct"/>
            <w:tcBorders>
              <w:top w:val="single" w:sz="4" w:space="0" w:color="000000"/>
              <w:left w:val="single" w:sz="4" w:space="0" w:color="000000"/>
              <w:bottom w:val="single" w:sz="4" w:space="0" w:color="000000"/>
              <w:right w:val="single" w:sz="4" w:space="0" w:color="000000"/>
            </w:tcBorders>
            <w:hideMark/>
          </w:tcPr>
          <w:p w14:paraId="19729343" w14:textId="77777777" w:rsidR="00330226" w:rsidRDefault="00330226" w:rsidP="00B8317A">
            <w:r>
              <w:t>Apply check to update datasets in isolation.</w:t>
            </w:r>
          </w:p>
        </w:tc>
      </w:tr>
      <w:tr w:rsidR="00F2138B" w14:paraId="37EE615E" w14:textId="77777777" w:rsidTr="00F2138B">
        <w:trPr>
          <w:cantSplit/>
        </w:trPr>
        <w:tc>
          <w:tcPr>
            <w:tcW w:w="525" w:type="pct"/>
            <w:tcBorders>
              <w:top w:val="single" w:sz="4" w:space="0" w:color="000000"/>
              <w:left w:val="single" w:sz="4" w:space="0" w:color="000000"/>
              <w:bottom w:val="single" w:sz="4" w:space="0" w:color="000000"/>
              <w:right w:val="single" w:sz="4" w:space="0" w:color="000000"/>
            </w:tcBorders>
            <w:hideMark/>
          </w:tcPr>
          <w:p w14:paraId="14DEAAB9" w14:textId="77777777" w:rsidR="00330226" w:rsidRDefault="00330226" w:rsidP="00B8317A">
            <w:pPr>
              <w:jc w:val="center"/>
            </w:pPr>
            <w:r>
              <w:t>S</w:t>
            </w:r>
          </w:p>
        </w:tc>
        <w:tc>
          <w:tcPr>
            <w:tcW w:w="1162" w:type="pct"/>
            <w:tcBorders>
              <w:top w:val="single" w:sz="4" w:space="0" w:color="000000"/>
              <w:left w:val="single" w:sz="4" w:space="0" w:color="000000"/>
              <w:bottom w:val="single" w:sz="4" w:space="0" w:color="000000"/>
              <w:right w:val="single" w:sz="4" w:space="0" w:color="000000"/>
            </w:tcBorders>
            <w:hideMark/>
          </w:tcPr>
          <w:p w14:paraId="3D484A08" w14:textId="77777777" w:rsidR="00330226" w:rsidRDefault="00330226" w:rsidP="00B8317A">
            <w:pPr>
              <w:jc w:val="center"/>
            </w:pPr>
            <w:r>
              <w:t>Post-update</w:t>
            </w:r>
          </w:p>
        </w:tc>
        <w:tc>
          <w:tcPr>
            <w:tcW w:w="3313" w:type="pct"/>
            <w:tcBorders>
              <w:top w:val="single" w:sz="4" w:space="0" w:color="000000"/>
              <w:left w:val="single" w:sz="4" w:space="0" w:color="000000"/>
              <w:bottom w:val="single" w:sz="4" w:space="0" w:color="000000"/>
              <w:right w:val="single" w:sz="4" w:space="0" w:color="000000"/>
            </w:tcBorders>
            <w:hideMark/>
          </w:tcPr>
          <w:p w14:paraId="194CF20B" w14:textId="5554D6AC" w:rsidR="00330226" w:rsidRDefault="00330226" w:rsidP="00B8317A">
            <w:r>
              <w:t xml:space="preserve">Apply check only to a post-update dataset (i.e. subsequent to application of </w:t>
            </w:r>
            <w:r w:rsidR="00F2138B">
              <w:t>all available</w:t>
            </w:r>
            <w:r>
              <w:t xml:space="preserve"> update</w:t>
            </w:r>
            <w:r w:rsidR="00F2138B">
              <w:t>s</w:t>
            </w:r>
            <w:r>
              <w:t>).</w:t>
            </w:r>
          </w:p>
        </w:tc>
      </w:tr>
    </w:tbl>
    <w:p w14:paraId="1B9BC9D6" w14:textId="77777777" w:rsidR="00330226" w:rsidRDefault="00330226" w:rsidP="00611211">
      <w:pPr>
        <w:tabs>
          <w:tab w:val="left" w:pos="1701"/>
        </w:tabs>
        <w:spacing w:after="120" w:line="240" w:lineRule="auto"/>
        <w:rPr>
          <w:lang w:val="en-GB"/>
        </w:rPr>
      </w:pPr>
    </w:p>
    <w:p w14:paraId="24DC05EB" w14:textId="77777777" w:rsidR="003E0544" w:rsidRDefault="003E0544" w:rsidP="003E0544">
      <w:pPr>
        <w:tabs>
          <w:tab w:val="left" w:pos="1701"/>
        </w:tabs>
        <w:spacing w:after="120" w:line="240" w:lineRule="auto"/>
        <w:rPr>
          <w:lang w:val="en-GB"/>
        </w:rPr>
      </w:pPr>
    </w:p>
    <w:p w14:paraId="0444892B" w14:textId="1716C14A" w:rsidR="00B14B0E" w:rsidRDefault="00B14B0E" w:rsidP="00611211">
      <w:pPr>
        <w:pStyle w:val="Heading1"/>
        <w:rPr>
          <w:lang w:val="en-GB"/>
        </w:rPr>
      </w:pPr>
      <w:bookmarkStart w:id="164" w:name="_Ref172572327"/>
      <w:bookmarkStart w:id="165" w:name="_Toc179499859"/>
      <w:r>
        <w:rPr>
          <w:lang w:val="en-GB"/>
        </w:rPr>
        <w:t>Check Syntax</w:t>
      </w:r>
      <w:bookmarkEnd w:id="164"/>
      <w:bookmarkEnd w:id="165"/>
    </w:p>
    <w:p w14:paraId="31FF688C" w14:textId="7BCAEA3E" w:rsidR="00385249" w:rsidRDefault="00D76F20" w:rsidP="00B14B0E">
      <w:pPr>
        <w:rPr>
          <w:lang w:val="en-GB"/>
        </w:rPr>
      </w:pPr>
      <w:r>
        <w:rPr>
          <w:lang w:val="en-GB"/>
        </w:rPr>
        <w:t>The check syntax conforms to the syntax and operators for product-specific checks described in S-158 clause 4.2.</w:t>
      </w:r>
    </w:p>
    <w:p w14:paraId="04FDC99E" w14:textId="116E6CA7" w:rsidR="00861E96" w:rsidRDefault="00D76F20" w:rsidP="00611211">
      <w:pPr>
        <w:pStyle w:val="Heading1"/>
        <w:rPr>
          <w:lang w:val="en-GB"/>
        </w:rPr>
      </w:pPr>
      <w:bookmarkStart w:id="166" w:name="_Toc179499860"/>
      <w:r>
        <w:rPr>
          <w:lang w:val="en-GB"/>
        </w:rPr>
        <w:t>Organisation</w:t>
      </w:r>
      <w:bookmarkEnd w:id="166"/>
    </w:p>
    <w:p w14:paraId="76A667AF" w14:textId="19FD2CC1" w:rsidR="002C7023" w:rsidRDefault="002C7023" w:rsidP="00D76F20">
      <w:pPr>
        <w:tabs>
          <w:tab w:val="left" w:pos="1701"/>
        </w:tabs>
        <w:spacing w:line="240" w:lineRule="auto"/>
        <w:rPr>
          <w:lang w:val="en-GB"/>
        </w:rPr>
      </w:pPr>
      <w:r>
        <w:rPr>
          <w:lang w:val="en-GB"/>
        </w:rPr>
        <w:t>The list of validation checks for this edition of S-158:</w:t>
      </w:r>
      <w:r w:rsidR="00215A58">
        <w:rPr>
          <w:lang w:val="en-GB"/>
        </w:rPr>
        <w:t>129</w:t>
      </w:r>
      <w:r>
        <w:rPr>
          <w:lang w:val="en-GB"/>
        </w:rPr>
        <w:t xml:space="preserve"> is available separately (see clause 8). The list of checks accompanies this specification and forms an integral part of it.</w:t>
      </w:r>
    </w:p>
    <w:p w14:paraId="0BFAC6DF" w14:textId="721EB40C" w:rsidR="00F1226C" w:rsidRDefault="00D76F20" w:rsidP="00D76F20">
      <w:pPr>
        <w:tabs>
          <w:tab w:val="left" w:pos="1701"/>
        </w:tabs>
        <w:spacing w:line="240" w:lineRule="auto"/>
        <w:rPr>
          <w:lang w:val="en-GB"/>
        </w:rPr>
      </w:pPr>
      <w:r w:rsidRPr="00804E6C">
        <w:rPr>
          <w:highlight w:val="yellow"/>
          <w:lang w:val="en-GB"/>
          <w:rPrChange w:id="167" w:author="Jason Rhee" w:date="2025-04-01T12:04:00Z" w16du:dateUtc="2025-04-01T01:04:00Z">
            <w:rPr>
              <w:lang w:val="en-GB"/>
            </w:rPr>
          </w:rPrChange>
        </w:rPr>
        <w:t>[Describe numbering scheme and organization. To do</w:t>
      </w:r>
      <w:r w:rsidR="0066513D" w:rsidRPr="00804E6C">
        <w:rPr>
          <w:highlight w:val="yellow"/>
          <w:lang w:val="en-GB"/>
          <w:rPrChange w:id="168" w:author="Jason Rhee" w:date="2025-04-01T12:04:00Z" w16du:dateUtc="2025-04-01T01:04:00Z">
            <w:rPr>
              <w:lang w:val="en-GB"/>
            </w:rPr>
          </w:rPrChange>
        </w:rPr>
        <w:t>,</w:t>
      </w:r>
      <w:r w:rsidRPr="00804E6C">
        <w:rPr>
          <w:highlight w:val="yellow"/>
          <w:lang w:val="en-GB"/>
          <w:rPrChange w:id="169" w:author="Jason Rhee" w:date="2025-04-01T12:04:00Z" w16du:dateUtc="2025-04-01T01:04:00Z">
            <w:rPr>
              <w:lang w:val="en-GB"/>
            </w:rPr>
          </w:rPrChange>
        </w:rPr>
        <w:t xml:space="preserve"> </w:t>
      </w:r>
      <w:r w:rsidR="0066513D" w:rsidRPr="00804E6C">
        <w:rPr>
          <w:highlight w:val="yellow"/>
          <w:lang w:val="en-GB"/>
          <w:rPrChange w:id="170" w:author="Jason Rhee" w:date="2025-04-01T12:04:00Z" w16du:dateUtc="2025-04-01T01:04:00Z">
            <w:rPr>
              <w:lang w:val="en-GB"/>
            </w:rPr>
          </w:rPrChange>
        </w:rPr>
        <w:t>by</w:t>
      </w:r>
      <w:r w:rsidRPr="00804E6C">
        <w:rPr>
          <w:highlight w:val="yellow"/>
          <w:lang w:val="en-GB"/>
          <w:rPrChange w:id="171" w:author="Jason Rhee" w:date="2025-04-01T12:04:00Z" w16du:dateUtc="2025-04-01T01:04:00Z">
            <w:rPr>
              <w:lang w:val="en-GB"/>
            </w:rPr>
          </w:rPrChange>
        </w:rPr>
        <w:t xml:space="preserve"> P</w:t>
      </w:r>
      <w:r w:rsidR="008739B6" w:rsidRPr="00804E6C">
        <w:rPr>
          <w:highlight w:val="yellow"/>
          <w:lang w:val="en-GB"/>
          <w:rPrChange w:id="172" w:author="Jason Rhee" w:date="2025-04-01T12:04:00Z" w16du:dateUtc="2025-04-01T01:04:00Z">
            <w:rPr>
              <w:lang w:val="en-GB"/>
            </w:rPr>
          </w:rPrChange>
        </w:rPr>
        <w:t>roject Team</w:t>
      </w:r>
      <w:r w:rsidRPr="00804E6C">
        <w:rPr>
          <w:highlight w:val="yellow"/>
          <w:lang w:val="en-GB"/>
          <w:rPrChange w:id="173" w:author="Jason Rhee" w:date="2025-04-01T12:04:00Z" w16du:dateUtc="2025-04-01T01:04:00Z">
            <w:rPr>
              <w:lang w:val="en-GB"/>
            </w:rPr>
          </w:rPrChange>
        </w:rPr>
        <w:t>]</w:t>
      </w:r>
    </w:p>
    <w:p w14:paraId="462AB0AA" w14:textId="77777777" w:rsidR="004A1094" w:rsidRPr="004A1094" w:rsidRDefault="004A1094" w:rsidP="00F2138B">
      <w:pPr>
        <w:pStyle w:val="Heading1"/>
        <w:rPr>
          <w:lang w:val="en-GB"/>
        </w:rPr>
      </w:pPr>
      <w:bookmarkStart w:id="174" w:name="_Toc179220192"/>
      <w:bookmarkStart w:id="175" w:name="_Toc179499861"/>
      <w:commentRangeStart w:id="176"/>
      <w:r w:rsidRPr="004A1094">
        <w:rPr>
          <w:lang w:val="en-GB"/>
        </w:rPr>
        <w:t>Other Applicable Checks</w:t>
      </w:r>
      <w:bookmarkEnd w:id="174"/>
      <w:bookmarkEnd w:id="175"/>
      <w:commentRangeEnd w:id="176"/>
      <w:r w:rsidR="00141425">
        <w:rPr>
          <w:rStyle w:val="CommentReference"/>
          <w:b w:val="0"/>
          <w:bCs w:val="0"/>
        </w:rPr>
        <w:commentReference w:id="176"/>
      </w:r>
    </w:p>
    <w:p w14:paraId="6EC851AE" w14:textId="77777777" w:rsidR="004A1094" w:rsidRPr="004A1094" w:rsidRDefault="004A1094" w:rsidP="00F2138B">
      <w:pPr>
        <w:pStyle w:val="Heading2"/>
        <w:rPr>
          <w:lang w:val="en-GB"/>
        </w:rPr>
      </w:pPr>
      <w:bookmarkStart w:id="177" w:name="_Toc179220193"/>
      <w:bookmarkStart w:id="178" w:name="_Toc179499862"/>
      <w:r w:rsidRPr="004A1094">
        <w:rPr>
          <w:lang w:val="en-GB"/>
        </w:rPr>
        <w:t>Generic S-100 checks</w:t>
      </w:r>
      <w:bookmarkEnd w:id="177"/>
      <w:bookmarkEnd w:id="178"/>
    </w:p>
    <w:p w14:paraId="15F27DF2" w14:textId="7AA26EBE" w:rsidR="004A1094" w:rsidRPr="004A1094" w:rsidRDefault="004A1094" w:rsidP="004A1094">
      <w:pPr>
        <w:tabs>
          <w:tab w:val="left" w:pos="1701"/>
        </w:tabs>
        <w:spacing w:line="240" w:lineRule="auto"/>
        <w:rPr>
          <w:lang w:val="en-GB"/>
        </w:rPr>
      </w:pPr>
      <w:r w:rsidRPr="004A1094">
        <w:rPr>
          <w:lang w:val="en-GB"/>
        </w:rPr>
        <w:t>S-1</w:t>
      </w:r>
      <w:r w:rsidR="00C53F21">
        <w:rPr>
          <w:lang w:val="en-GB"/>
        </w:rPr>
        <w:t>29</w:t>
      </w:r>
      <w:r w:rsidRPr="004A1094">
        <w:rPr>
          <w:lang w:val="en-GB"/>
        </w:rPr>
        <w:t xml:space="preserve"> datasets and exchange sets must also be validated using the following subset of the generic S-100 validation checks defined in S-158:100:</w:t>
      </w:r>
    </w:p>
    <w:tbl>
      <w:tblPr>
        <w:tblStyle w:val="TableGrid"/>
        <w:tblW w:w="5000" w:type="pct"/>
        <w:tblCellMar>
          <w:left w:w="58" w:type="dxa"/>
          <w:right w:w="58" w:type="dxa"/>
        </w:tblCellMar>
        <w:tblLook w:val="04A0" w:firstRow="1" w:lastRow="0" w:firstColumn="1" w:lastColumn="0" w:noHBand="0" w:noVBand="1"/>
      </w:tblPr>
      <w:tblGrid>
        <w:gridCol w:w="1891"/>
        <w:gridCol w:w="1818"/>
        <w:gridCol w:w="2148"/>
        <w:gridCol w:w="3159"/>
      </w:tblGrid>
      <w:tr w:rsidR="00C53F21" w:rsidRPr="004A1094" w14:paraId="2F49BDF7" w14:textId="77777777" w:rsidTr="00141425">
        <w:trPr>
          <w:tblHeader/>
        </w:trPr>
        <w:tc>
          <w:tcPr>
            <w:tcW w:w="1049" w:type="pct"/>
            <w:shd w:val="clear" w:color="auto" w:fill="D9D9D9" w:themeFill="background1" w:themeFillShade="D9"/>
          </w:tcPr>
          <w:p w14:paraId="12D6589A" w14:textId="77777777" w:rsidR="004A1094" w:rsidRPr="004A1094" w:rsidRDefault="004A1094" w:rsidP="00A61EE2">
            <w:pPr>
              <w:tabs>
                <w:tab w:val="left" w:pos="1701"/>
              </w:tabs>
              <w:spacing w:after="60" w:line="240" w:lineRule="auto"/>
              <w:jc w:val="left"/>
              <w:rPr>
                <w:b/>
                <w:bCs/>
                <w:lang w:val="en-GB"/>
              </w:rPr>
            </w:pPr>
            <w:r w:rsidRPr="004A1094">
              <w:rPr>
                <w:b/>
                <w:bCs/>
                <w:lang w:val="en-GB"/>
              </w:rPr>
              <w:t>Document reference in S</w:t>
            </w:r>
            <w:r w:rsidRPr="004A1094">
              <w:rPr>
                <w:b/>
                <w:bCs/>
                <w:lang w:val="en-GB"/>
              </w:rPr>
              <w:noBreakHyphen/>
              <w:t>158:100 list</w:t>
            </w:r>
          </w:p>
        </w:tc>
        <w:tc>
          <w:tcPr>
            <w:tcW w:w="1008" w:type="pct"/>
            <w:shd w:val="clear" w:color="auto" w:fill="D9D9D9" w:themeFill="background1" w:themeFillShade="D9"/>
          </w:tcPr>
          <w:p w14:paraId="4411BB73" w14:textId="77777777" w:rsidR="004A1094" w:rsidRPr="004A1094" w:rsidRDefault="004A1094" w:rsidP="00DA5883">
            <w:pPr>
              <w:tabs>
                <w:tab w:val="left" w:pos="1701"/>
              </w:tabs>
              <w:spacing w:after="60" w:line="240" w:lineRule="auto"/>
              <w:rPr>
                <w:b/>
                <w:bCs/>
                <w:lang w:val="en-GB"/>
              </w:rPr>
            </w:pPr>
            <w:commentRangeStart w:id="179"/>
            <w:r w:rsidRPr="004A1094">
              <w:rPr>
                <w:b/>
                <w:bCs/>
                <w:lang w:val="en-GB"/>
              </w:rPr>
              <w:t>Checks</w:t>
            </w:r>
            <w:commentRangeEnd w:id="179"/>
            <w:r w:rsidRPr="004A1094">
              <w:commentReference w:id="179"/>
            </w:r>
          </w:p>
        </w:tc>
        <w:tc>
          <w:tcPr>
            <w:tcW w:w="1191" w:type="pct"/>
            <w:shd w:val="clear" w:color="auto" w:fill="D9D9D9" w:themeFill="background1" w:themeFillShade="D9"/>
          </w:tcPr>
          <w:p w14:paraId="77510AC2" w14:textId="77777777" w:rsidR="004A1094" w:rsidRPr="004A1094" w:rsidRDefault="004A1094" w:rsidP="00DA5883">
            <w:pPr>
              <w:tabs>
                <w:tab w:val="left" w:pos="1701"/>
              </w:tabs>
              <w:spacing w:after="60" w:line="240" w:lineRule="auto"/>
              <w:rPr>
                <w:b/>
                <w:bCs/>
                <w:lang w:val="en-GB"/>
              </w:rPr>
            </w:pPr>
            <w:r w:rsidRPr="004A1094">
              <w:rPr>
                <w:b/>
                <w:bCs/>
                <w:lang w:val="en-GB"/>
              </w:rPr>
              <w:t>Apply to</w:t>
            </w:r>
          </w:p>
        </w:tc>
        <w:tc>
          <w:tcPr>
            <w:tcW w:w="1752" w:type="pct"/>
            <w:shd w:val="clear" w:color="auto" w:fill="D9D9D9" w:themeFill="background1" w:themeFillShade="D9"/>
          </w:tcPr>
          <w:p w14:paraId="7B16A876" w14:textId="77777777" w:rsidR="004A1094" w:rsidRPr="004A1094" w:rsidRDefault="004A1094" w:rsidP="00DA5883">
            <w:pPr>
              <w:tabs>
                <w:tab w:val="left" w:pos="1701"/>
              </w:tabs>
              <w:spacing w:after="60" w:line="240" w:lineRule="auto"/>
              <w:rPr>
                <w:b/>
                <w:bCs/>
                <w:lang w:val="en-GB"/>
              </w:rPr>
            </w:pPr>
            <w:r w:rsidRPr="004A1094">
              <w:rPr>
                <w:b/>
                <w:bCs/>
                <w:lang w:val="en-GB"/>
              </w:rPr>
              <w:t>Remarks</w:t>
            </w:r>
          </w:p>
        </w:tc>
      </w:tr>
      <w:tr w:rsidR="00C53F21" w:rsidRPr="004A1094" w14:paraId="52AB6B4D" w14:textId="77777777" w:rsidTr="00141425">
        <w:tc>
          <w:tcPr>
            <w:tcW w:w="1049" w:type="pct"/>
          </w:tcPr>
          <w:p w14:paraId="3B097363" w14:textId="77777777" w:rsidR="004A1094" w:rsidRPr="004A1094" w:rsidRDefault="004A1094" w:rsidP="00DA5883">
            <w:pPr>
              <w:tabs>
                <w:tab w:val="left" w:pos="1701"/>
              </w:tabs>
              <w:spacing w:after="60" w:line="240" w:lineRule="auto"/>
              <w:rPr>
                <w:lang w:val="en-GB"/>
              </w:rPr>
            </w:pPr>
            <w:r w:rsidRPr="004A1094">
              <w:rPr>
                <w:lang w:val="en-GB"/>
              </w:rPr>
              <w:t>Part 1</w:t>
            </w:r>
          </w:p>
        </w:tc>
        <w:tc>
          <w:tcPr>
            <w:tcW w:w="1008" w:type="pct"/>
          </w:tcPr>
          <w:p w14:paraId="749C81D1" w14:textId="414E758F" w:rsidR="004A1094" w:rsidRPr="004A1094" w:rsidRDefault="00141425" w:rsidP="00DA5883">
            <w:pPr>
              <w:tabs>
                <w:tab w:val="left" w:pos="1701"/>
              </w:tabs>
              <w:spacing w:after="60" w:line="240" w:lineRule="auto"/>
              <w:rPr>
                <w:lang w:val="en-GB"/>
              </w:rPr>
            </w:pPr>
            <w:r>
              <w:rPr>
                <w:lang w:val="en-GB"/>
              </w:rPr>
              <w:t>N/A</w:t>
            </w:r>
          </w:p>
        </w:tc>
        <w:tc>
          <w:tcPr>
            <w:tcW w:w="1191" w:type="pct"/>
          </w:tcPr>
          <w:p w14:paraId="332D1B7F"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6484B89E"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00BA006B" w14:textId="77777777" w:rsidTr="00141425">
        <w:tc>
          <w:tcPr>
            <w:tcW w:w="1049" w:type="pct"/>
          </w:tcPr>
          <w:p w14:paraId="15404403" w14:textId="77777777" w:rsidR="004A1094" w:rsidRPr="004A1094" w:rsidRDefault="004A1094" w:rsidP="00DA5883">
            <w:pPr>
              <w:tabs>
                <w:tab w:val="left" w:pos="1701"/>
              </w:tabs>
              <w:spacing w:after="60" w:line="240" w:lineRule="auto"/>
              <w:rPr>
                <w:lang w:val="en-GB"/>
              </w:rPr>
            </w:pPr>
            <w:r w:rsidRPr="004A1094">
              <w:rPr>
                <w:lang w:val="en-GB"/>
              </w:rPr>
              <w:t>Part 2 / 2a</w:t>
            </w:r>
          </w:p>
        </w:tc>
        <w:tc>
          <w:tcPr>
            <w:tcW w:w="1008" w:type="pct"/>
          </w:tcPr>
          <w:p w14:paraId="5D7DF52A" w14:textId="0D223F2E" w:rsidR="004A1094" w:rsidRPr="004A1094" w:rsidRDefault="00141425" w:rsidP="00DA5883">
            <w:pPr>
              <w:tabs>
                <w:tab w:val="left" w:pos="1701"/>
              </w:tabs>
              <w:spacing w:after="60" w:line="240" w:lineRule="auto"/>
              <w:rPr>
                <w:lang w:val="en-GB"/>
              </w:rPr>
            </w:pPr>
            <w:r>
              <w:rPr>
                <w:lang w:val="en-GB"/>
              </w:rPr>
              <w:t>N/A</w:t>
            </w:r>
          </w:p>
        </w:tc>
        <w:tc>
          <w:tcPr>
            <w:tcW w:w="1191" w:type="pct"/>
          </w:tcPr>
          <w:p w14:paraId="44333070"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7AD60CE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1BD3C661" w14:textId="77777777" w:rsidTr="00141425">
        <w:tc>
          <w:tcPr>
            <w:tcW w:w="1049" w:type="pct"/>
          </w:tcPr>
          <w:p w14:paraId="7AAEBE24" w14:textId="77777777" w:rsidR="004A1094" w:rsidRPr="004A1094" w:rsidRDefault="004A1094" w:rsidP="00DA5883">
            <w:pPr>
              <w:tabs>
                <w:tab w:val="left" w:pos="1701"/>
              </w:tabs>
              <w:spacing w:after="60" w:line="240" w:lineRule="auto"/>
              <w:rPr>
                <w:lang w:val="en-GB"/>
              </w:rPr>
            </w:pPr>
            <w:r w:rsidRPr="004A1094">
              <w:rPr>
                <w:lang w:val="en-GB"/>
              </w:rPr>
              <w:t>Part 4a</w:t>
            </w:r>
          </w:p>
        </w:tc>
        <w:tc>
          <w:tcPr>
            <w:tcW w:w="1008" w:type="pct"/>
          </w:tcPr>
          <w:p w14:paraId="1CC170E7" w14:textId="490A81AB" w:rsidR="004A1094" w:rsidRPr="004A1094" w:rsidRDefault="004A1094" w:rsidP="00DA5883">
            <w:pPr>
              <w:tabs>
                <w:tab w:val="left" w:pos="1701"/>
              </w:tabs>
              <w:spacing w:after="60" w:line="240" w:lineRule="auto"/>
              <w:rPr>
                <w:lang w:val="en-GB"/>
              </w:rPr>
            </w:pPr>
            <w:r w:rsidRPr="004A1094">
              <w:rPr>
                <w:lang w:val="en-GB"/>
              </w:rPr>
              <w:t>All</w:t>
            </w:r>
            <w:r w:rsidR="00141425">
              <w:rPr>
                <w:lang w:val="en-GB"/>
              </w:rPr>
              <w:t xml:space="preserve"> Collection A checks</w:t>
            </w:r>
          </w:p>
        </w:tc>
        <w:tc>
          <w:tcPr>
            <w:tcW w:w="1191" w:type="pct"/>
          </w:tcPr>
          <w:p w14:paraId="44151CAB" w14:textId="77777777" w:rsidR="004A1094" w:rsidRPr="004A1094" w:rsidRDefault="004A1094" w:rsidP="00DA5883">
            <w:pPr>
              <w:tabs>
                <w:tab w:val="left" w:pos="1701"/>
              </w:tabs>
              <w:spacing w:after="60" w:line="240" w:lineRule="auto"/>
              <w:rPr>
                <w:lang w:val="en-GB"/>
              </w:rPr>
            </w:pPr>
            <w:r w:rsidRPr="004A1094">
              <w:rPr>
                <w:lang w:val="en-GB"/>
              </w:rPr>
              <w:t>Exchange catalogue</w:t>
            </w:r>
          </w:p>
        </w:tc>
        <w:tc>
          <w:tcPr>
            <w:tcW w:w="1752" w:type="pct"/>
          </w:tcPr>
          <w:p w14:paraId="78F9A249" w14:textId="77777777" w:rsidR="004A1094" w:rsidRPr="004A1094" w:rsidRDefault="004A1094" w:rsidP="00DA5883">
            <w:pPr>
              <w:tabs>
                <w:tab w:val="left" w:pos="1701"/>
              </w:tabs>
              <w:spacing w:after="60" w:line="240" w:lineRule="auto"/>
              <w:rPr>
                <w:lang w:val="en-GB"/>
              </w:rPr>
            </w:pPr>
          </w:p>
        </w:tc>
      </w:tr>
      <w:tr w:rsidR="00C53F21" w:rsidRPr="004A1094" w14:paraId="0B850CF2" w14:textId="77777777" w:rsidTr="00141425">
        <w:tc>
          <w:tcPr>
            <w:tcW w:w="1049" w:type="pct"/>
          </w:tcPr>
          <w:p w14:paraId="266E3475" w14:textId="77777777" w:rsidR="004A1094" w:rsidRPr="004A1094" w:rsidRDefault="004A1094" w:rsidP="00DA5883">
            <w:pPr>
              <w:tabs>
                <w:tab w:val="left" w:pos="1701"/>
              </w:tabs>
              <w:spacing w:after="60" w:line="240" w:lineRule="auto"/>
              <w:rPr>
                <w:lang w:val="en-GB"/>
              </w:rPr>
            </w:pPr>
            <w:r w:rsidRPr="004A1094">
              <w:rPr>
                <w:lang w:val="en-GB"/>
              </w:rPr>
              <w:t>Part 4b</w:t>
            </w:r>
          </w:p>
        </w:tc>
        <w:tc>
          <w:tcPr>
            <w:tcW w:w="1008" w:type="pct"/>
          </w:tcPr>
          <w:p w14:paraId="6CDF2F56" w14:textId="54FBCE2C" w:rsidR="004A1094" w:rsidRPr="004A1094" w:rsidRDefault="00141425" w:rsidP="00DA5883">
            <w:pPr>
              <w:tabs>
                <w:tab w:val="left" w:pos="1701"/>
              </w:tabs>
              <w:spacing w:after="60" w:line="240" w:lineRule="auto"/>
              <w:rPr>
                <w:lang w:val="en-GB"/>
              </w:rPr>
            </w:pPr>
            <w:r>
              <w:rPr>
                <w:lang w:val="en-GB"/>
              </w:rPr>
              <w:t>N/A</w:t>
            </w:r>
          </w:p>
        </w:tc>
        <w:tc>
          <w:tcPr>
            <w:tcW w:w="1191" w:type="pct"/>
          </w:tcPr>
          <w:p w14:paraId="4927F758"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1D48C39D"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2A184DDD" w14:textId="77777777" w:rsidTr="00141425">
        <w:tc>
          <w:tcPr>
            <w:tcW w:w="1049" w:type="pct"/>
            <w:vMerge w:val="restart"/>
          </w:tcPr>
          <w:p w14:paraId="0A4E4827" w14:textId="77777777" w:rsidR="004A1094" w:rsidRPr="004A1094" w:rsidRDefault="004A1094" w:rsidP="00DA5883">
            <w:pPr>
              <w:tabs>
                <w:tab w:val="left" w:pos="1701"/>
              </w:tabs>
              <w:spacing w:after="60" w:line="240" w:lineRule="auto"/>
              <w:rPr>
                <w:lang w:val="en-GB"/>
              </w:rPr>
            </w:pPr>
            <w:r w:rsidRPr="004A1094">
              <w:rPr>
                <w:lang w:val="en-GB"/>
              </w:rPr>
              <w:lastRenderedPageBreak/>
              <w:t>Part 5 / 5a</w:t>
            </w:r>
          </w:p>
        </w:tc>
        <w:tc>
          <w:tcPr>
            <w:tcW w:w="1008" w:type="pct"/>
          </w:tcPr>
          <w:p w14:paraId="7832C865" w14:textId="3869E920" w:rsidR="004A1094" w:rsidRPr="004A1094" w:rsidRDefault="004A1094" w:rsidP="00630119">
            <w:pPr>
              <w:tabs>
                <w:tab w:val="left" w:pos="1701"/>
              </w:tabs>
              <w:spacing w:after="60" w:line="240" w:lineRule="auto"/>
              <w:jc w:val="left"/>
              <w:rPr>
                <w:lang w:val="en-GB"/>
              </w:rPr>
            </w:pPr>
            <w:r w:rsidRPr="004A1094">
              <w:rPr>
                <w:lang w:val="en-GB"/>
              </w:rPr>
              <w:t>S100_Dev0069</w:t>
            </w:r>
            <w:r w:rsidR="00141425">
              <w:rPr>
                <w:lang w:val="en-GB"/>
              </w:rPr>
              <w:t xml:space="preserve"> </w:t>
            </w:r>
            <w:r w:rsidR="00141425" w:rsidRPr="00141425">
              <w:rPr>
                <w:lang w:val="en-GB"/>
              </w:rPr>
              <w:t>(not applied to datasets or exchange sets</w:t>
            </w:r>
          </w:p>
        </w:tc>
        <w:tc>
          <w:tcPr>
            <w:tcW w:w="1191" w:type="pct"/>
          </w:tcPr>
          <w:p w14:paraId="4F3ECECA" w14:textId="77777777" w:rsidR="004A1094" w:rsidRPr="004A1094" w:rsidRDefault="004A1094" w:rsidP="00DA5883">
            <w:pPr>
              <w:tabs>
                <w:tab w:val="left" w:pos="1701"/>
              </w:tabs>
              <w:spacing w:after="60" w:line="240" w:lineRule="auto"/>
              <w:rPr>
                <w:lang w:val="en-GB"/>
              </w:rPr>
            </w:pPr>
            <w:r w:rsidRPr="004A1094">
              <w:rPr>
                <w:lang w:val="en-GB"/>
              </w:rPr>
              <w:t>Product Specification</w:t>
            </w:r>
          </w:p>
        </w:tc>
        <w:tc>
          <w:tcPr>
            <w:tcW w:w="1752" w:type="pct"/>
          </w:tcPr>
          <w:p w14:paraId="378FFE37" w14:textId="77777777" w:rsidR="004A1094" w:rsidRPr="004A1094" w:rsidRDefault="004A1094" w:rsidP="00DA5883">
            <w:pPr>
              <w:tabs>
                <w:tab w:val="left" w:pos="1701"/>
              </w:tabs>
              <w:spacing w:after="60" w:line="240" w:lineRule="auto"/>
              <w:rPr>
                <w:lang w:val="en-GB"/>
              </w:rPr>
            </w:pPr>
            <w:r w:rsidRPr="004A1094">
              <w:rPr>
                <w:lang w:val="en-GB"/>
              </w:rPr>
              <w:t>No direct implementation on datasets or exchange sets</w:t>
            </w:r>
          </w:p>
        </w:tc>
      </w:tr>
      <w:tr w:rsidR="00C53F21" w:rsidRPr="004A1094" w14:paraId="4A7BAFA3" w14:textId="77777777" w:rsidTr="00141425">
        <w:tc>
          <w:tcPr>
            <w:tcW w:w="1049" w:type="pct"/>
            <w:vMerge/>
          </w:tcPr>
          <w:p w14:paraId="016FCE83" w14:textId="77777777" w:rsidR="004A1094" w:rsidRPr="004A1094" w:rsidRDefault="004A1094" w:rsidP="00DA5883">
            <w:pPr>
              <w:tabs>
                <w:tab w:val="left" w:pos="1701"/>
              </w:tabs>
              <w:spacing w:after="60" w:line="240" w:lineRule="auto"/>
              <w:rPr>
                <w:lang w:val="en-GB"/>
              </w:rPr>
            </w:pPr>
          </w:p>
        </w:tc>
        <w:tc>
          <w:tcPr>
            <w:tcW w:w="1008" w:type="pct"/>
          </w:tcPr>
          <w:p w14:paraId="3952260C" w14:textId="77777777" w:rsidR="004A1094" w:rsidRPr="004A1094" w:rsidRDefault="004A1094" w:rsidP="00DA5883">
            <w:pPr>
              <w:tabs>
                <w:tab w:val="left" w:pos="1701"/>
              </w:tabs>
              <w:spacing w:after="60" w:line="240" w:lineRule="auto"/>
              <w:rPr>
                <w:lang w:val="en-GB"/>
              </w:rPr>
            </w:pPr>
            <w:r w:rsidRPr="004A1094">
              <w:rPr>
                <w:lang w:val="en-GB"/>
              </w:rPr>
              <w:t>S100_Dev0077</w:t>
            </w:r>
          </w:p>
          <w:p w14:paraId="1F8A6584" w14:textId="77777777" w:rsidR="004A1094" w:rsidRDefault="004A1094" w:rsidP="00DA5883">
            <w:pPr>
              <w:tabs>
                <w:tab w:val="left" w:pos="1701"/>
              </w:tabs>
              <w:spacing w:after="60" w:line="240" w:lineRule="auto"/>
              <w:rPr>
                <w:lang w:val="en-GB"/>
              </w:rPr>
            </w:pPr>
            <w:r w:rsidRPr="004A1094">
              <w:rPr>
                <w:lang w:val="en-GB"/>
              </w:rPr>
              <w:t>S100_Dev0468</w:t>
            </w:r>
          </w:p>
          <w:p w14:paraId="4CD5B3C7" w14:textId="77777777" w:rsidR="000D1250" w:rsidRPr="000D1250" w:rsidRDefault="000D1250" w:rsidP="000D1250">
            <w:pPr>
              <w:tabs>
                <w:tab w:val="left" w:pos="1701"/>
              </w:tabs>
              <w:spacing w:after="60" w:line="240" w:lineRule="auto"/>
              <w:rPr>
                <w:lang w:val="en-GB"/>
              </w:rPr>
            </w:pPr>
            <w:r w:rsidRPr="000D1250">
              <w:rPr>
                <w:lang w:val="en-GB"/>
              </w:rPr>
              <w:t>S100_Dev0161</w:t>
            </w:r>
          </w:p>
          <w:p w14:paraId="3D5EAA97" w14:textId="77777777" w:rsidR="000D1250" w:rsidRPr="000D1250" w:rsidRDefault="000D1250" w:rsidP="000D1250">
            <w:pPr>
              <w:tabs>
                <w:tab w:val="left" w:pos="1701"/>
              </w:tabs>
              <w:spacing w:after="60" w:line="240" w:lineRule="auto"/>
              <w:rPr>
                <w:lang w:val="en-GB"/>
              </w:rPr>
            </w:pPr>
            <w:r w:rsidRPr="000D1250">
              <w:rPr>
                <w:lang w:val="en-GB"/>
              </w:rPr>
              <w:t>S100_Dev0162</w:t>
            </w:r>
          </w:p>
          <w:p w14:paraId="6D8A9912" w14:textId="73C33FC4" w:rsidR="000D1250" w:rsidRPr="004A1094" w:rsidRDefault="000D1250" w:rsidP="000D1250">
            <w:pPr>
              <w:tabs>
                <w:tab w:val="left" w:pos="1701"/>
              </w:tabs>
              <w:spacing w:after="60" w:line="240" w:lineRule="auto"/>
              <w:rPr>
                <w:lang w:val="en-GB"/>
              </w:rPr>
            </w:pPr>
            <w:r w:rsidRPr="000D1250">
              <w:rPr>
                <w:lang w:val="en-GB"/>
              </w:rPr>
              <w:t>S100_Dev0163</w:t>
            </w:r>
          </w:p>
          <w:p w14:paraId="1B653F03" w14:textId="77777777" w:rsidR="004A1094" w:rsidRPr="004A1094" w:rsidRDefault="004A1094" w:rsidP="00DA5883">
            <w:pPr>
              <w:tabs>
                <w:tab w:val="left" w:pos="1701"/>
              </w:tabs>
              <w:spacing w:after="60" w:line="240" w:lineRule="auto"/>
              <w:rPr>
                <w:lang w:val="en-GB"/>
              </w:rPr>
            </w:pPr>
            <w:r w:rsidRPr="004A1094">
              <w:rPr>
                <w:lang w:val="en-GB"/>
              </w:rPr>
              <w:t>S100_Dev0164</w:t>
            </w:r>
          </w:p>
          <w:p w14:paraId="162F2990" w14:textId="77777777" w:rsidR="004A1094" w:rsidRPr="004A1094" w:rsidRDefault="004A1094" w:rsidP="00DA5883">
            <w:pPr>
              <w:tabs>
                <w:tab w:val="left" w:pos="1701"/>
              </w:tabs>
              <w:spacing w:after="60" w:line="240" w:lineRule="auto"/>
              <w:rPr>
                <w:lang w:val="en-GB"/>
              </w:rPr>
            </w:pPr>
            <w:r w:rsidRPr="004A1094">
              <w:rPr>
                <w:lang w:val="en-GB"/>
              </w:rPr>
              <w:t>S100_Dev0165</w:t>
            </w:r>
          </w:p>
          <w:p w14:paraId="0299CAF5" w14:textId="77777777" w:rsidR="004A1094" w:rsidRDefault="004A1094" w:rsidP="00DA5883">
            <w:pPr>
              <w:tabs>
                <w:tab w:val="left" w:pos="1701"/>
              </w:tabs>
              <w:spacing w:after="60" w:line="240" w:lineRule="auto"/>
              <w:rPr>
                <w:lang w:val="en-GB"/>
              </w:rPr>
            </w:pPr>
            <w:r w:rsidRPr="004A1094">
              <w:rPr>
                <w:lang w:val="en-GB"/>
              </w:rPr>
              <w:t>S100_Dev0166</w:t>
            </w:r>
          </w:p>
          <w:p w14:paraId="09501843" w14:textId="77777777" w:rsidR="000D1250" w:rsidRPr="000D1250" w:rsidRDefault="000D1250" w:rsidP="000D1250">
            <w:pPr>
              <w:tabs>
                <w:tab w:val="left" w:pos="1701"/>
              </w:tabs>
              <w:spacing w:after="60" w:line="240" w:lineRule="auto"/>
              <w:rPr>
                <w:lang w:val="en-GB"/>
              </w:rPr>
            </w:pPr>
            <w:r w:rsidRPr="000D1250">
              <w:rPr>
                <w:lang w:val="en-GB"/>
              </w:rPr>
              <w:t>S100_Dev0167</w:t>
            </w:r>
          </w:p>
          <w:p w14:paraId="60BF6B2D" w14:textId="77777777" w:rsidR="000D1250" w:rsidRPr="000D1250" w:rsidRDefault="000D1250" w:rsidP="000D1250">
            <w:pPr>
              <w:tabs>
                <w:tab w:val="left" w:pos="1701"/>
              </w:tabs>
              <w:spacing w:after="60" w:line="240" w:lineRule="auto"/>
              <w:rPr>
                <w:lang w:val="en-GB"/>
              </w:rPr>
            </w:pPr>
            <w:r w:rsidRPr="000D1250">
              <w:rPr>
                <w:lang w:val="en-GB"/>
              </w:rPr>
              <w:t>S100_Dev0168</w:t>
            </w:r>
          </w:p>
          <w:p w14:paraId="2A7F76F7" w14:textId="77777777" w:rsidR="000D1250" w:rsidRPr="000D1250" w:rsidRDefault="000D1250" w:rsidP="000D1250">
            <w:pPr>
              <w:tabs>
                <w:tab w:val="left" w:pos="1701"/>
              </w:tabs>
              <w:spacing w:after="60" w:line="240" w:lineRule="auto"/>
              <w:rPr>
                <w:lang w:val="en-GB"/>
              </w:rPr>
            </w:pPr>
            <w:r w:rsidRPr="000D1250">
              <w:rPr>
                <w:lang w:val="en-GB"/>
              </w:rPr>
              <w:t>S100_Dev0169</w:t>
            </w:r>
          </w:p>
          <w:p w14:paraId="77039E7F" w14:textId="77777777" w:rsidR="000D1250" w:rsidRPr="000D1250" w:rsidRDefault="000D1250" w:rsidP="000D1250">
            <w:pPr>
              <w:tabs>
                <w:tab w:val="left" w:pos="1701"/>
              </w:tabs>
              <w:spacing w:after="60" w:line="240" w:lineRule="auto"/>
              <w:rPr>
                <w:lang w:val="en-GB"/>
              </w:rPr>
            </w:pPr>
            <w:r w:rsidRPr="000D1250">
              <w:rPr>
                <w:lang w:val="en-GB"/>
              </w:rPr>
              <w:t>S100_Dev0170</w:t>
            </w:r>
          </w:p>
          <w:p w14:paraId="2A5A3A21" w14:textId="60E453E3" w:rsidR="000D1250" w:rsidRPr="004A1094" w:rsidRDefault="000D1250" w:rsidP="000D1250">
            <w:pPr>
              <w:tabs>
                <w:tab w:val="left" w:pos="1701"/>
              </w:tabs>
              <w:spacing w:after="60" w:line="240" w:lineRule="auto"/>
              <w:rPr>
                <w:lang w:val="en-GB"/>
              </w:rPr>
            </w:pPr>
            <w:r w:rsidRPr="000D1250">
              <w:rPr>
                <w:lang w:val="en-GB"/>
              </w:rPr>
              <w:t>S100_Dev0171</w:t>
            </w:r>
          </w:p>
        </w:tc>
        <w:tc>
          <w:tcPr>
            <w:tcW w:w="1191" w:type="pct"/>
          </w:tcPr>
          <w:p w14:paraId="6274BC08"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335E7A04" w14:textId="77777777" w:rsidR="004A1094" w:rsidRPr="004A1094" w:rsidRDefault="004A1094" w:rsidP="00DA5883">
            <w:pPr>
              <w:tabs>
                <w:tab w:val="left" w:pos="1701"/>
              </w:tabs>
              <w:spacing w:after="60" w:line="240" w:lineRule="auto"/>
              <w:rPr>
                <w:lang w:val="en-GB"/>
              </w:rPr>
            </w:pPr>
          </w:p>
        </w:tc>
      </w:tr>
      <w:tr w:rsidR="00C53F21" w:rsidRPr="004A1094" w14:paraId="13C74AC9" w14:textId="77777777" w:rsidTr="00141425">
        <w:tc>
          <w:tcPr>
            <w:tcW w:w="1049" w:type="pct"/>
          </w:tcPr>
          <w:p w14:paraId="060DE54C" w14:textId="77777777" w:rsidR="004A1094" w:rsidRPr="004A1094" w:rsidRDefault="004A1094" w:rsidP="00DA5883">
            <w:pPr>
              <w:tabs>
                <w:tab w:val="left" w:pos="1701"/>
              </w:tabs>
              <w:spacing w:after="60" w:line="240" w:lineRule="auto"/>
              <w:rPr>
                <w:lang w:val="en-GB"/>
              </w:rPr>
            </w:pPr>
            <w:r w:rsidRPr="004A1094">
              <w:rPr>
                <w:lang w:val="en-GB"/>
              </w:rPr>
              <w:t>Part 6</w:t>
            </w:r>
          </w:p>
        </w:tc>
        <w:tc>
          <w:tcPr>
            <w:tcW w:w="1008" w:type="pct"/>
          </w:tcPr>
          <w:p w14:paraId="170E6C4B" w14:textId="5ECFD4E8" w:rsidR="004A1094" w:rsidRPr="004A1094" w:rsidRDefault="00141425" w:rsidP="00DA5883">
            <w:pPr>
              <w:tabs>
                <w:tab w:val="left" w:pos="1701"/>
              </w:tabs>
              <w:spacing w:after="60" w:line="240" w:lineRule="auto"/>
              <w:rPr>
                <w:lang w:val="en-GB"/>
              </w:rPr>
            </w:pPr>
            <w:r w:rsidRPr="00141425">
              <w:rPr>
                <w:lang w:val="en-GB"/>
              </w:rPr>
              <w:t>Only checks in Collection A, if any</w:t>
            </w:r>
          </w:p>
        </w:tc>
        <w:tc>
          <w:tcPr>
            <w:tcW w:w="1191" w:type="pct"/>
          </w:tcPr>
          <w:p w14:paraId="1F5D277B"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53C04FEE" w14:textId="77777777" w:rsidR="004A1094" w:rsidRPr="004A1094" w:rsidRDefault="004A1094" w:rsidP="00DA5883">
            <w:pPr>
              <w:tabs>
                <w:tab w:val="left" w:pos="1701"/>
              </w:tabs>
              <w:spacing w:after="60" w:line="240" w:lineRule="auto"/>
              <w:rPr>
                <w:lang w:val="en-GB"/>
              </w:rPr>
            </w:pPr>
          </w:p>
        </w:tc>
      </w:tr>
      <w:tr w:rsidR="00C53F21" w:rsidRPr="004A1094" w14:paraId="0F4A2714" w14:textId="77777777" w:rsidTr="00141425">
        <w:tc>
          <w:tcPr>
            <w:tcW w:w="1049" w:type="pct"/>
          </w:tcPr>
          <w:p w14:paraId="5F8CB505" w14:textId="77777777" w:rsidR="004A1094" w:rsidRPr="004A1094" w:rsidRDefault="004A1094" w:rsidP="00DA5883">
            <w:pPr>
              <w:tabs>
                <w:tab w:val="left" w:pos="1701"/>
              </w:tabs>
              <w:spacing w:after="60" w:line="240" w:lineRule="auto"/>
              <w:rPr>
                <w:lang w:val="en-GB"/>
              </w:rPr>
            </w:pPr>
            <w:r w:rsidRPr="004A1094">
              <w:rPr>
                <w:lang w:val="en-GB"/>
              </w:rPr>
              <w:t>Part 7</w:t>
            </w:r>
          </w:p>
        </w:tc>
        <w:tc>
          <w:tcPr>
            <w:tcW w:w="1008" w:type="pct"/>
          </w:tcPr>
          <w:p w14:paraId="34095CE8" w14:textId="76642550" w:rsidR="004A1094" w:rsidRPr="004A1094" w:rsidRDefault="004A1094" w:rsidP="00DA5883">
            <w:pPr>
              <w:tabs>
                <w:tab w:val="left" w:pos="1701"/>
              </w:tabs>
              <w:spacing w:after="60" w:line="240" w:lineRule="auto"/>
              <w:rPr>
                <w:lang w:val="en-GB"/>
              </w:rPr>
            </w:pPr>
            <w:r w:rsidRPr="004A1094">
              <w:rPr>
                <w:lang w:val="en-GB"/>
              </w:rPr>
              <w:t xml:space="preserve">All checks </w:t>
            </w:r>
            <w:r w:rsidR="00141425">
              <w:rPr>
                <w:lang w:val="en-GB"/>
              </w:rPr>
              <w:t xml:space="preserve">in Collection A </w:t>
            </w:r>
            <w:r w:rsidRPr="004A1094">
              <w:rPr>
                <w:lang w:val="en-GB"/>
              </w:rPr>
              <w:t>except those for arc, circle, and spline primitives or Level 3b geometry</w:t>
            </w:r>
          </w:p>
        </w:tc>
        <w:tc>
          <w:tcPr>
            <w:tcW w:w="1191" w:type="pct"/>
          </w:tcPr>
          <w:p w14:paraId="663DECD2" w14:textId="77777777" w:rsidR="004A1094" w:rsidRPr="004A1094" w:rsidRDefault="004A1094" w:rsidP="00DA5883">
            <w:pPr>
              <w:tabs>
                <w:tab w:val="left" w:pos="1701"/>
              </w:tabs>
              <w:spacing w:after="60" w:line="240" w:lineRule="auto"/>
              <w:rPr>
                <w:lang w:val="en-GB"/>
              </w:rPr>
            </w:pPr>
            <w:r w:rsidRPr="004A1094">
              <w:rPr>
                <w:lang w:val="en-GB"/>
              </w:rPr>
              <w:t>Datasets</w:t>
            </w:r>
          </w:p>
        </w:tc>
        <w:tc>
          <w:tcPr>
            <w:tcW w:w="1752" w:type="pct"/>
          </w:tcPr>
          <w:p w14:paraId="70B32B7F" w14:textId="25A9D7C9"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29</w:t>
            </w:r>
            <w:r w:rsidRPr="004A1094">
              <w:rPr>
                <w:lang w:val="en-GB"/>
              </w:rPr>
              <w:t xml:space="preserve"> uses Level 3a geometry.</w:t>
            </w:r>
          </w:p>
          <w:p w14:paraId="2498A6F7" w14:textId="7FC7FAFB" w:rsidR="004A1094" w:rsidRPr="004A1094" w:rsidRDefault="004A1094" w:rsidP="00DA5883">
            <w:pPr>
              <w:tabs>
                <w:tab w:val="left" w:pos="1701"/>
              </w:tabs>
              <w:spacing w:after="60" w:line="240" w:lineRule="auto"/>
              <w:rPr>
                <w:lang w:val="en-GB"/>
              </w:rPr>
            </w:pPr>
            <w:r w:rsidRPr="004A1094">
              <w:rPr>
                <w:lang w:val="en-GB"/>
              </w:rPr>
              <w:t>S-1</w:t>
            </w:r>
            <w:r w:rsidR="00C53F21">
              <w:rPr>
                <w:lang w:val="en-GB"/>
              </w:rPr>
              <w:t>29</w:t>
            </w:r>
            <w:r w:rsidRPr="004A1094">
              <w:rPr>
                <w:lang w:val="en-GB"/>
              </w:rPr>
              <w:t xml:space="preserve"> does not use arc, spline, and circle spatial primitives</w:t>
            </w:r>
          </w:p>
        </w:tc>
      </w:tr>
      <w:tr w:rsidR="00C53F21" w:rsidRPr="004A1094" w14:paraId="3449D4C9" w14:textId="77777777" w:rsidTr="00141425">
        <w:tc>
          <w:tcPr>
            <w:tcW w:w="1049" w:type="pct"/>
          </w:tcPr>
          <w:p w14:paraId="2AC9D979" w14:textId="77777777" w:rsidR="004A1094" w:rsidRPr="004A1094" w:rsidRDefault="004A1094" w:rsidP="00DA5883">
            <w:pPr>
              <w:tabs>
                <w:tab w:val="left" w:pos="1701"/>
              </w:tabs>
              <w:spacing w:after="60" w:line="240" w:lineRule="auto"/>
              <w:rPr>
                <w:lang w:val="en-GB"/>
              </w:rPr>
            </w:pPr>
            <w:r w:rsidRPr="004A1094">
              <w:rPr>
                <w:lang w:val="en-GB"/>
              </w:rPr>
              <w:t>Part 8</w:t>
            </w:r>
          </w:p>
        </w:tc>
        <w:tc>
          <w:tcPr>
            <w:tcW w:w="1008" w:type="pct"/>
          </w:tcPr>
          <w:p w14:paraId="1CA8BB12" w14:textId="77777777" w:rsidR="004A1094" w:rsidRPr="004A1094" w:rsidRDefault="004A1094" w:rsidP="00DA5883">
            <w:pPr>
              <w:tabs>
                <w:tab w:val="left" w:pos="1701"/>
              </w:tabs>
              <w:spacing w:after="60" w:line="240" w:lineRule="auto"/>
              <w:rPr>
                <w:lang w:val="en-GB"/>
              </w:rPr>
            </w:pPr>
            <w:r w:rsidRPr="004A1094">
              <w:rPr>
                <w:lang w:val="en-GB"/>
              </w:rPr>
              <w:t>None</w:t>
            </w:r>
          </w:p>
        </w:tc>
        <w:tc>
          <w:tcPr>
            <w:tcW w:w="1191" w:type="pct"/>
          </w:tcPr>
          <w:p w14:paraId="101D594A" w14:textId="77777777" w:rsidR="004A1094" w:rsidRPr="004A1094" w:rsidRDefault="004A1094" w:rsidP="00DA5883">
            <w:pPr>
              <w:tabs>
                <w:tab w:val="left" w:pos="1701"/>
              </w:tabs>
              <w:spacing w:after="60" w:line="240" w:lineRule="auto"/>
              <w:rPr>
                <w:lang w:val="en-GB"/>
              </w:rPr>
            </w:pPr>
            <w:r w:rsidRPr="004A1094">
              <w:rPr>
                <w:lang w:val="en-GB"/>
              </w:rPr>
              <w:t>N/A</w:t>
            </w:r>
          </w:p>
        </w:tc>
        <w:tc>
          <w:tcPr>
            <w:tcW w:w="1752" w:type="pct"/>
          </w:tcPr>
          <w:p w14:paraId="50F724C1" w14:textId="503DBB51" w:rsidR="004A1094" w:rsidRPr="004A1094" w:rsidRDefault="004A1094" w:rsidP="00DA5883">
            <w:pPr>
              <w:tabs>
                <w:tab w:val="left" w:pos="1701"/>
              </w:tabs>
              <w:spacing w:after="60" w:line="240" w:lineRule="auto"/>
              <w:rPr>
                <w:lang w:val="en-GB"/>
              </w:rPr>
            </w:pPr>
            <w:r w:rsidRPr="004A1094">
              <w:rPr>
                <w:lang w:val="en-GB"/>
              </w:rPr>
              <w:t>Part 8 does not apply to S-1</w:t>
            </w:r>
            <w:r w:rsidR="00ED6F4D">
              <w:rPr>
                <w:lang w:val="en-GB"/>
              </w:rPr>
              <w:t>29</w:t>
            </w:r>
          </w:p>
        </w:tc>
      </w:tr>
      <w:tr w:rsidR="00C53F21" w:rsidRPr="004A1094" w14:paraId="1611E35B" w14:textId="77777777" w:rsidTr="00141425">
        <w:tc>
          <w:tcPr>
            <w:tcW w:w="1049" w:type="pct"/>
          </w:tcPr>
          <w:p w14:paraId="0F74E03D" w14:textId="77777777" w:rsidR="004A1094" w:rsidRPr="004A1094" w:rsidRDefault="004A1094" w:rsidP="00DA5883">
            <w:pPr>
              <w:tabs>
                <w:tab w:val="left" w:pos="1701"/>
              </w:tabs>
              <w:spacing w:after="60" w:line="240" w:lineRule="auto"/>
              <w:rPr>
                <w:lang w:val="en-GB"/>
              </w:rPr>
            </w:pPr>
            <w:r w:rsidRPr="004A1094">
              <w:rPr>
                <w:lang w:val="en-GB"/>
              </w:rPr>
              <w:t>Part 9 / 9a / 13</w:t>
            </w:r>
          </w:p>
        </w:tc>
        <w:tc>
          <w:tcPr>
            <w:tcW w:w="1008" w:type="pct"/>
          </w:tcPr>
          <w:p w14:paraId="11CB4700" w14:textId="5EF8FC84" w:rsidR="004A1094" w:rsidRPr="004A1094" w:rsidRDefault="00141425" w:rsidP="00DA5883">
            <w:pPr>
              <w:tabs>
                <w:tab w:val="left" w:pos="1701"/>
              </w:tabs>
              <w:spacing w:after="60" w:line="240" w:lineRule="auto"/>
              <w:rPr>
                <w:lang w:val="en-GB"/>
              </w:rPr>
            </w:pPr>
            <w:r>
              <w:rPr>
                <w:lang w:val="en-GB"/>
              </w:rPr>
              <w:t>N/A</w:t>
            </w:r>
          </w:p>
        </w:tc>
        <w:tc>
          <w:tcPr>
            <w:tcW w:w="1191" w:type="pct"/>
          </w:tcPr>
          <w:p w14:paraId="3E6F7F60" w14:textId="77777777" w:rsidR="004A1094" w:rsidRPr="004A1094" w:rsidRDefault="004A1094" w:rsidP="00DA5883">
            <w:pPr>
              <w:tabs>
                <w:tab w:val="left" w:pos="1701"/>
              </w:tabs>
              <w:spacing w:after="60" w:line="240" w:lineRule="auto"/>
              <w:rPr>
                <w:lang w:val="en-GB"/>
              </w:rPr>
            </w:pPr>
            <w:r w:rsidRPr="004A1094">
              <w:rPr>
                <w:lang w:val="en-GB"/>
              </w:rPr>
              <w:t>Product Specitication</w:t>
            </w:r>
          </w:p>
        </w:tc>
        <w:tc>
          <w:tcPr>
            <w:tcW w:w="1752" w:type="pct"/>
          </w:tcPr>
          <w:p w14:paraId="56765E70" w14:textId="77777777" w:rsidR="004A1094" w:rsidRPr="004A1094" w:rsidRDefault="004A1094" w:rsidP="00DA5883">
            <w:pPr>
              <w:tabs>
                <w:tab w:val="left" w:pos="1701"/>
              </w:tabs>
              <w:spacing w:after="60" w:line="240" w:lineRule="auto"/>
              <w:rPr>
                <w:lang w:val="en-GB"/>
              </w:rPr>
            </w:pPr>
            <w:r w:rsidRPr="004A1094">
              <w:rPr>
                <w:lang w:val="en-GB"/>
              </w:rPr>
              <w:t>Validation checks for Portrayal Catalogue</w:t>
            </w:r>
          </w:p>
        </w:tc>
      </w:tr>
      <w:tr w:rsidR="00C53F21" w:rsidRPr="004A1094" w14:paraId="2CD94E7E" w14:textId="77777777" w:rsidTr="00141425">
        <w:tc>
          <w:tcPr>
            <w:tcW w:w="1049" w:type="pct"/>
          </w:tcPr>
          <w:p w14:paraId="474BC66B" w14:textId="77777777" w:rsidR="004A1094" w:rsidRPr="004A1094" w:rsidRDefault="004A1094" w:rsidP="00DA5883">
            <w:pPr>
              <w:tabs>
                <w:tab w:val="left" w:pos="1701"/>
              </w:tabs>
              <w:spacing w:after="60" w:line="240" w:lineRule="auto"/>
              <w:rPr>
                <w:lang w:val="en-GB"/>
              </w:rPr>
            </w:pPr>
            <w:r w:rsidRPr="004A1094">
              <w:rPr>
                <w:lang w:val="en-GB"/>
              </w:rPr>
              <w:t>Part 10a</w:t>
            </w:r>
          </w:p>
        </w:tc>
        <w:tc>
          <w:tcPr>
            <w:tcW w:w="1008" w:type="pct"/>
          </w:tcPr>
          <w:p w14:paraId="4107BEBA" w14:textId="401F8EBB" w:rsidR="004A1094" w:rsidRPr="004A1094" w:rsidRDefault="00C53F21" w:rsidP="00DA5883">
            <w:pPr>
              <w:tabs>
                <w:tab w:val="left" w:pos="1701"/>
              </w:tabs>
              <w:spacing w:after="60" w:line="240" w:lineRule="auto"/>
              <w:rPr>
                <w:lang w:val="en-GB"/>
              </w:rPr>
            </w:pPr>
            <w:r>
              <w:rPr>
                <w:lang w:val="en-GB"/>
              </w:rPr>
              <w:t>None</w:t>
            </w:r>
          </w:p>
        </w:tc>
        <w:tc>
          <w:tcPr>
            <w:tcW w:w="1191" w:type="pct"/>
          </w:tcPr>
          <w:p w14:paraId="612CC6D3" w14:textId="15B382E3" w:rsidR="004A1094" w:rsidRPr="004A1094" w:rsidRDefault="00C53F21" w:rsidP="00DA5883">
            <w:pPr>
              <w:tabs>
                <w:tab w:val="left" w:pos="1701"/>
              </w:tabs>
              <w:spacing w:after="60" w:line="240" w:lineRule="auto"/>
              <w:rPr>
                <w:lang w:val="en-GB"/>
              </w:rPr>
            </w:pPr>
            <w:r>
              <w:rPr>
                <w:lang w:val="en-GB"/>
              </w:rPr>
              <w:t>N/A</w:t>
            </w:r>
          </w:p>
        </w:tc>
        <w:tc>
          <w:tcPr>
            <w:tcW w:w="1752" w:type="pct"/>
          </w:tcPr>
          <w:p w14:paraId="0DD48404" w14:textId="120E0BF4" w:rsidR="004A1094" w:rsidRPr="004A1094" w:rsidRDefault="00C53F21" w:rsidP="00DA5883">
            <w:pPr>
              <w:tabs>
                <w:tab w:val="left" w:pos="1701"/>
              </w:tabs>
              <w:spacing w:after="60" w:line="240" w:lineRule="auto"/>
              <w:rPr>
                <w:lang w:val="en-GB"/>
              </w:rPr>
            </w:pPr>
            <w:r>
              <w:rPr>
                <w:lang w:val="en-GB"/>
              </w:rPr>
              <w:t>S-129 does not use the ISO 8211 format</w:t>
            </w:r>
          </w:p>
        </w:tc>
      </w:tr>
      <w:tr w:rsidR="00C53F21" w:rsidRPr="004A1094" w14:paraId="2E3D32F2" w14:textId="77777777" w:rsidTr="00141425">
        <w:tc>
          <w:tcPr>
            <w:tcW w:w="1049" w:type="pct"/>
          </w:tcPr>
          <w:p w14:paraId="27A504BA" w14:textId="6D37FF2C" w:rsidR="004A1094" w:rsidRPr="004A1094" w:rsidRDefault="004A1094" w:rsidP="00DA5883">
            <w:pPr>
              <w:tabs>
                <w:tab w:val="left" w:pos="1701"/>
              </w:tabs>
              <w:spacing w:after="60" w:line="240" w:lineRule="auto"/>
              <w:rPr>
                <w:lang w:val="en-GB"/>
              </w:rPr>
            </w:pPr>
            <w:r w:rsidRPr="004A1094">
              <w:rPr>
                <w:lang w:val="en-GB"/>
              </w:rPr>
              <w:t>Part 10b</w:t>
            </w:r>
          </w:p>
        </w:tc>
        <w:tc>
          <w:tcPr>
            <w:tcW w:w="1008" w:type="pct"/>
          </w:tcPr>
          <w:p w14:paraId="00B31BF5" w14:textId="32B322B0" w:rsidR="004A1094" w:rsidRPr="004A1094" w:rsidRDefault="00141425" w:rsidP="00DA5883">
            <w:pPr>
              <w:tabs>
                <w:tab w:val="left" w:pos="1701"/>
              </w:tabs>
              <w:spacing w:after="60" w:line="240" w:lineRule="auto"/>
              <w:rPr>
                <w:lang w:val="en-GB"/>
              </w:rPr>
            </w:pPr>
            <w:r w:rsidRPr="00141425">
              <w:rPr>
                <w:lang w:val="en-GB"/>
              </w:rPr>
              <w:t>All checks in Collection A</w:t>
            </w:r>
          </w:p>
        </w:tc>
        <w:tc>
          <w:tcPr>
            <w:tcW w:w="1191" w:type="pct"/>
          </w:tcPr>
          <w:p w14:paraId="724424F2" w14:textId="0F7C01CF" w:rsidR="004A1094" w:rsidRPr="004A1094" w:rsidRDefault="00C53F21" w:rsidP="00DA5883">
            <w:pPr>
              <w:tabs>
                <w:tab w:val="left" w:pos="1701"/>
              </w:tabs>
              <w:spacing w:after="60" w:line="240" w:lineRule="auto"/>
              <w:rPr>
                <w:lang w:val="en-GB"/>
              </w:rPr>
            </w:pPr>
            <w:r>
              <w:rPr>
                <w:lang w:val="en-GB"/>
              </w:rPr>
              <w:t>Dataset</w:t>
            </w:r>
          </w:p>
        </w:tc>
        <w:tc>
          <w:tcPr>
            <w:tcW w:w="1752" w:type="pct"/>
          </w:tcPr>
          <w:p w14:paraId="3B4A58CB" w14:textId="6F047664" w:rsidR="004A1094" w:rsidRPr="004A1094" w:rsidRDefault="00C53F21" w:rsidP="00DA5883">
            <w:pPr>
              <w:tabs>
                <w:tab w:val="left" w:pos="1701"/>
              </w:tabs>
              <w:spacing w:after="60" w:line="240" w:lineRule="auto"/>
              <w:rPr>
                <w:lang w:val="en-GB"/>
              </w:rPr>
            </w:pPr>
            <w:r>
              <w:rPr>
                <w:lang w:val="en-GB"/>
              </w:rPr>
              <w:t>Generic validation checks for the S-100 GML format</w:t>
            </w:r>
          </w:p>
        </w:tc>
      </w:tr>
      <w:tr w:rsidR="00C53F21" w:rsidRPr="004A1094" w14:paraId="3F51D10D" w14:textId="77777777" w:rsidTr="00141425">
        <w:tc>
          <w:tcPr>
            <w:tcW w:w="1049" w:type="pct"/>
          </w:tcPr>
          <w:p w14:paraId="5EFD103F" w14:textId="57BA033B" w:rsidR="00C53F21" w:rsidRPr="004A1094" w:rsidRDefault="00C53F21" w:rsidP="00C53F21">
            <w:pPr>
              <w:tabs>
                <w:tab w:val="left" w:pos="1701"/>
              </w:tabs>
              <w:spacing w:after="60" w:line="240" w:lineRule="auto"/>
              <w:rPr>
                <w:lang w:val="en-GB"/>
              </w:rPr>
            </w:pPr>
            <w:r w:rsidRPr="004A1094">
              <w:rPr>
                <w:lang w:val="en-GB"/>
              </w:rPr>
              <w:t>Part 10</w:t>
            </w:r>
            <w:r>
              <w:rPr>
                <w:lang w:val="en-GB"/>
              </w:rPr>
              <w:t>c</w:t>
            </w:r>
          </w:p>
        </w:tc>
        <w:tc>
          <w:tcPr>
            <w:tcW w:w="1008" w:type="pct"/>
          </w:tcPr>
          <w:p w14:paraId="2D653327" w14:textId="705FDB91" w:rsidR="00C53F21" w:rsidRPr="004A1094" w:rsidRDefault="00C53F21" w:rsidP="00C53F21">
            <w:pPr>
              <w:tabs>
                <w:tab w:val="left" w:pos="1701"/>
              </w:tabs>
              <w:spacing w:after="60" w:line="240" w:lineRule="auto"/>
              <w:rPr>
                <w:lang w:val="en-GB"/>
              </w:rPr>
            </w:pPr>
            <w:r>
              <w:rPr>
                <w:lang w:val="en-GB"/>
              </w:rPr>
              <w:t>None</w:t>
            </w:r>
          </w:p>
        </w:tc>
        <w:tc>
          <w:tcPr>
            <w:tcW w:w="1191" w:type="pct"/>
          </w:tcPr>
          <w:p w14:paraId="1E683916" w14:textId="28773EDE" w:rsidR="00C53F21" w:rsidRPr="004A1094" w:rsidRDefault="00C53F21" w:rsidP="00C53F21">
            <w:pPr>
              <w:tabs>
                <w:tab w:val="left" w:pos="1701"/>
              </w:tabs>
              <w:spacing w:after="60" w:line="240" w:lineRule="auto"/>
              <w:rPr>
                <w:lang w:val="en-GB"/>
              </w:rPr>
            </w:pPr>
            <w:r>
              <w:rPr>
                <w:lang w:val="en-GB"/>
              </w:rPr>
              <w:t>N/A</w:t>
            </w:r>
          </w:p>
        </w:tc>
        <w:tc>
          <w:tcPr>
            <w:tcW w:w="1752" w:type="pct"/>
          </w:tcPr>
          <w:p w14:paraId="1F62B345" w14:textId="6D553D1D" w:rsidR="00C53F21" w:rsidRPr="004A1094" w:rsidRDefault="00C53F21" w:rsidP="00C53F21">
            <w:pPr>
              <w:tabs>
                <w:tab w:val="left" w:pos="1701"/>
              </w:tabs>
              <w:spacing w:after="60" w:line="240" w:lineRule="auto"/>
              <w:rPr>
                <w:lang w:val="en-GB"/>
              </w:rPr>
            </w:pPr>
            <w:r>
              <w:rPr>
                <w:lang w:val="en-GB"/>
              </w:rPr>
              <w:t>S-129 does not use the S-100 HDF5 format</w:t>
            </w:r>
          </w:p>
        </w:tc>
      </w:tr>
      <w:tr w:rsidR="00C53F21" w:rsidRPr="004A1094" w14:paraId="5CC96E0C" w14:textId="77777777" w:rsidTr="00141425">
        <w:tc>
          <w:tcPr>
            <w:tcW w:w="1049" w:type="pct"/>
          </w:tcPr>
          <w:p w14:paraId="7CD84786" w14:textId="77777777" w:rsidR="004A1094" w:rsidRPr="004A1094" w:rsidRDefault="004A1094" w:rsidP="00DA5883">
            <w:pPr>
              <w:tabs>
                <w:tab w:val="left" w:pos="1701"/>
              </w:tabs>
              <w:spacing w:after="60" w:line="240" w:lineRule="auto"/>
              <w:rPr>
                <w:lang w:val="en-GB"/>
              </w:rPr>
            </w:pPr>
            <w:r w:rsidRPr="004A1094">
              <w:rPr>
                <w:lang w:val="en-GB"/>
              </w:rPr>
              <w:t>Part 11</w:t>
            </w:r>
          </w:p>
        </w:tc>
        <w:tc>
          <w:tcPr>
            <w:tcW w:w="1008" w:type="pct"/>
          </w:tcPr>
          <w:p w14:paraId="103CE92D" w14:textId="77777777" w:rsidR="004A1094" w:rsidRPr="004A1094" w:rsidRDefault="004A1094" w:rsidP="00DA5883">
            <w:pPr>
              <w:tabs>
                <w:tab w:val="left" w:pos="1701"/>
              </w:tabs>
              <w:spacing w:after="60" w:line="240" w:lineRule="auto"/>
              <w:rPr>
                <w:lang w:val="en-GB"/>
              </w:rPr>
            </w:pPr>
            <w:r w:rsidRPr="004A1094">
              <w:rPr>
                <w:lang w:val="en-GB"/>
              </w:rPr>
              <w:t>S100_Dev0466</w:t>
            </w:r>
          </w:p>
        </w:tc>
        <w:tc>
          <w:tcPr>
            <w:tcW w:w="1191" w:type="pct"/>
          </w:tcPr>
          <w:p w14:paraId="0BCA22D1" w14:textId="77777777" w:rsidR="004A1094" w:rsidRPr="004A1094" w:rsidRDefault="004A1094" w:rsidP="00DA5883">
            <w:pPr>
              <w:tabs>
                <w:tab w:val="left" w:pos="1701"/>
              </w:tabs>
              <w:spacing w:after="60" w:line="240" w:lineRule="auto"/>
              <w:rPr>
                <w:lang w:val="en-GB"/>
              </w:rPr>
            </w:pPr>
            <w:r w:rsidRPr="004A1094">
              <w:rPr>
                <w:lang w:val="en-GB"/>
              </w:rPr>
              <w:t>Dataset</w:t>
            </w:r>
          </w:p>
        </w:tc>
        <w:tc>
          <w:tcPr>
            <w:tcW w:w="1752" w:type="pct"/>
          </w:tcPr>
          <w:p w14:paraId="64A659A1" w14:textId="77777777" w:rsidR="004A1094" w:rsidRPr="004A1094" w:rsidRDefault="004A1094" w:rsidP="00DA5883">
            <w:pPr>
              <w:tabs>
                <w:tab w:val="left" w:pos="1701"/>
              </w:tabs>
              <w:spacing w:after="60" w:line="240" w:lineRule="auto"/>
              <w:rPr>
                <w:lang w:val="en-GB"/>
              </w:rPr>
            </w:pPr>
            <w:r w:rsidRPr="004A1094">
              <w:rPr>
                <w:lang w:val="en-GB"/>
              </w:rPr>
              <w:t>There is only one Part 11 generic check, for dataset size</w:t>
            </w:r>
          </w:p>
        </w:tc>
      </w:tr>
      <w:tr w:rsidR="00141425" w:rsidRPr="004A1094" w14:paraId="4CDB3D69" w14:textId="77777777" w:rsidTr="00141425">
        <w:tc>
          <w:tcPr>
            <w:tcW w:w="1049" w:type="pct"/>
          </w:tcPr>
          <w:p w14:paraId="368FA62A" w14:textId="77777777" w:rsidR="00141425" w:rsidRPr="004A1094" w:rsidRDefault="00141425" w:rsidP="00141425">
            <w:pPr>
              <w:tabs>
                <w:tab w:val="left" w:pos="1701"/>
              </w:tabs>
              <w:spacing w:after="60" w:line="240" w:lineRule="auto"/>
              <w:rPr>
                <w:lang w:val="en-GB"/>
              </w:rPr>
            </w:pPr>
            <w:r w:rsidRPr="004A1094">
              <w:rPr>
                <w:lang w:val="en-GB"/>
              </w:rPr>
              <w:t>Part 15</w:t>
            </w:r>
          </w:p>
        </w:tc>
        <w:tc>
          <w:tcPr>
            <w:tcW w:w="1008" w:type="pct"/>
          </w:tcPr>
          <w:p w14:paraId="3FE67100" w14:textId="16A8F0F1" w:rsidR="00141425" w:rsidRPr="004A1094" w:rsidRDefault="00141425" w:rsidP="00141425">
            <w:pPr>
              <w:tabs>
                <w:tab w:val="left" w:pos="1701"/>
              </w:tabs>
              <w:spacing w:after="60" w:line="240" w:lineRule="auto"/>
              <w:rPr>
                <w:lang w:val="en-GB"/>
              </w:rPr>
            </w:pPr>
            <w:r>
              <w:rPr>
                <w:lang w:val="en-GB"/>
              </w:rPr>
              <w:t>All collection A checks</w:t>
            </w:r>
          </w:p>
        </w:tc>
        <w:tc>
          <w:tcPr>
            <w:tcW w:w="1191" w:type="pct"/>
          </w:tcPr>
          <w:p w14:paraId="566A765A" w14:textId="77777777" w:rsidR="00141425" w:rsidRDefault="00141425" w:rsidP="00141425">
            <w:pPr>
              <w:tabs>
                <w:tab w:val="left" w:pos="1701"/>
              </w:tabs>
              <w:spacing w:after="60" w:line="240" w:lineRule="auto"/>
              <w:rPr>
                <w:lang w:val="en-GB"/>
              </w:rPr>
            </w:pPr>
            <w:r>
              <w:rPr>
                <w:lang w:val="en-GB"/>
              </w:rPr>
              <w:t>Exchange catalogue</w:t>
            </w:r>
          </w:p>
          <w:p w14:paraId="0689DB61" w14:textId="5320F7F9" w:rsidR="00141425" w:rsidRPr="004A1094" w:rsidRDefault="00141425" w:rsidP="00141425">
            <w:pPr>
              <w:tabs>
                <w:tab w:val="left" w:pos="1701"/>
              </w:tabs>
              <w:spacing w:after="60" w:line="240" w:lineRule="auto"/>
              <w:rPr>
                <w:lang w:val="en-GB"/>
              </w:rPr>
            </w:pPr>
            <w:r>
              <w:rPr>
                <w:lang w:val="en-GB"/>
              </w:rPr>
              <w:t>Exchange set</w:t>
            </w:r>
          </w:p>
        </w:tc>
        <w:tc>
          <w:tcPr>
            <w:tcW w:w="1752" w:type="pct"/>
          </w:tcPr>
          <w:p w14:paraId="71B1CB90" w14:textId="77777777" w:rsidR="00141425" w:rsidRPr="004A1094" w:rsidRDefault="00141425" w:rsidP="00141425">
            <w:pPr>
              <w:tabs>
                <w:tab w:val="left" w:pos="1701"/>
              </w:tabs>
              <w:spacing w:after="60" w:line="240" w:lineRule="auto"/>
              <w:rPr>
                <w:lang w:val="en-GB"/>
              </w:rPr>
            </w:pPr>
          </w:p>
        </w:tc>
      </w:tr>
      <w:tr w:rsidR="00C53F21" w:rsidRPr="004A1094" w14:paraId="0E0A6C77" w14:textId="77777777" w:rsidTr="00141425">
        <w:tc>
          <w:tcPr>
            <w:tcW w:w="1049" w:type="pct"/>
          </w:tcPr>
          <w:p w14:paraId="11CFC6C7" w14:textId="77777777" w:rsidR="004A1094" w:rsidRPr="004A1094" w:rsidRDefault="004A1094" w:rsidP="00DA5883">
            <w:pPr>
              <w:tabs>
                <w:tab w:val="left" w:pos="1701"/>
              </w:tabs>
              <w:spacing w:after="60" w:line="240" w:lineRule="auto"/>
              <w:rPr>
                <w:lang w:val="en-GB"/>
              </w:rPr>
            </w:pPr>
            <w:r w:rsidRPr="004A1094">
              <w:rPr>
                <w:lang w:val="en-GB"/>
              </w:rPr>
              <w:t>Part 17</w:t>
            </w:r>
          </w:p>
        </w:tc>
        <w:tc>
          <w:tcPr>
            <w:tcW w:w="1008" w:type="pct"/>
          </w:tcPr>
          <w:p w14:paraId="6B098DC4" w14:textId="7626BC30" w:rsidR="004A1094" w:rsidRPr="004A1094" w:rsidRDefault="004A1094" w:rsidP="00DA5883">
            <w:pPr>
              <w:tabs>
                <w:tab w:val="left" w:pos="1701"/>
              </w:tabs>
              <w:spacing w:after="60" w:line="240" w:lineRule="auto"/>
              <w:rPr>
                <w:lang w:val="en-GB"/>
              </w:rPr>
            </w:pPr>
            <w:r w:rsidRPr="004A1094">
              <w:rPr>
                <w:lang w:val="en-GB"/>
              </w:rPr>
              <w:t>All checks</w:t>
            </w:r>
            <w:r w:rsidR="00C53F21">
              <w:rPr>
                <w:lang w:val="en-GB"/>
              </w:rPr>
              <w:t xml:space="preserve"> </w:t>
            </w:r>
            <w:r w:rsidR="00141425">
              <w:rPr>
                <w:lang w:val="en-GB"/>
              </w:rPr>
              <w:t xml:space="preserve">in Collection A </w:t>
            </w:r>
            <w:r w:rsidR="00C53F21">
              <w:rPr>
                <w:lang w:val="en-GB"/>
              </w:rPr>
              <w:t>except those applying to elements not used in S-129</w:t>
            </w:r>
          </w:p>
        </w:tc>
        <w:tc>
          <w:tcPr>
            <w:tcW w:w="1191" w:type="pct"/>
          </w:tcPr>
          <w:p w14:paraId="6890915C" w14:textId="77777777" w:rsidR="004A1094" w:rsidRPr="004A1094" w:rsidRDefault="004A1094" w:rsidP="00DA5883">
            <w:pPr>
              <w:tabs>
                <w:tab w:val="left" w:pos="1701"/>
              </w:tabs>
              <w:spacing w:after="60" w:line="240" w:lineRule="auto"/>
              <w:rPr>
                <w:lang w:val="en-GB"/>
              </w:rPr>
            </w:pPr>
            <w:r w:rsidRPr="004A1094">
              <w:rPr>
                <w:lang w:val="en-GB"/>
              </w:rPr>
              <w:t>Exchange catalogue</w:t>
            </w:r>
          </w:p>
          <w:p w14:paraId="0D256BB0" w14:textId="77777777" w:rsidR="004A1094" w:rsidRPr="004A1094" w:rsidRDefault="004A1094" w:rsidP="00DA5883">
            <w:pPr>
              <w:tabs>
                <w:tab w:val="left" w:pos="1701"/>
              </w:tabs>
              <w:spacing w:after="60" w:line="240" w:lineRule="auto"/>
              <w:rPr>
                <w:lang w:val="en-GB"/>
              </w:rPr>
            </w:pPr>
            <w:r w:rsidRPr="004A1094">
              <w:rPr>
                <w:lang w:val="en-GB"/>
              </w:rPr>
              <w:t>Exchange set</w:t>
            </w:r>
          </w:p>
        </w:tc>
        <w:tc>
          <w:tcPr>
            <w:tcW w:w="1752" w:type="pct"/>
          </w:tcPr>
          <w:p w14:paraId="6FA0FCAD" w14:textId="47477950" w:rsidR="004A1094" w:rsidRPr="004A1094" w:rsidRDefault="004A1094" w:rsidP="00DA5883">
            <w:pPr>
              <w:tabs>
                <w:tab w:val="left" w:pos="1701"/>
              </w:tabs>
              <w:spacing w:after="60" w:line="240" w:lineRule="auto"/>
              <w:rPr>
                <w:lang w:val="en-GB"/>
              </w:rPr>
            </w:pPr>
          </w:p>
        </w:tc>
      </w:tr>
    </w:tbl>
    <w:p w14:paraId="1072638C" w14:textId="77777777" w:rsidR="004A1094" w:rsidRPr="004A1094" w:rsidRDefault="004A1094" w:rsidP="004A1094">
      <w:pPr>
        <w:tabs>
          <w:tab w:val="left" w:pos="1701"/>
        </w:tabs>
        <w:spacing w:line="240" w:lineRule="auto"/>
        <w:rPr>
          <w:lang w:val="en-GB"/>
        </w:rPr>
      </w:pPr>
    </w:p>
    <w:p w14:paraId="24B7AB9D" w14:textId="77777777" w:rsidR="004A1094" w:rsidRPr="004A1094" w:rsidRDefault="004A1094" w:rsidP="00ED6F4D">
      <w:pPr>
        <w:pStyle w:val="Heading2"/>
        <w:rPr>
          <w:lang w:val="en-GB"/>
        </w:rPr>
      </w:pPr>
      <w:bookmarkStart w:id="180" w:name="_Toc179220194"/>
      <w:bookmarkStart w:id="181" w:name="_Toc179499863"/>
      <w:r w:rsidRPr="004A1094">
        <w:rPr>
          <w:lang w:val="en-GB"/>
        </w:rPr>
        <w:t>Interoperability checks</w:t>
      </w:r>
      <w:bookmarkEnd w:id="180"/>
      <w:bookmarkEnd w:id="181"/>
    </w:p>
    <w:p w14:paraId="353F74F0" w14:textId="771847BF" w:rsidR="004A1094" w:rsidRPr="004A1094" w:rsidRDefault="004A1094" w:rsidP="004A1094">
      <w:pPr>
        <w:tabs>
          <w:tab w:val="left" w:pos="1701"/>
        </w:tabs>
        <w:spacing w:line="240" w:lineRule="auto"/>
        <w:rPr>
          <w:lang w:val="en-GB"/>
        </w:rPr>
      </w:pPr>
      <w:r w:rsidRPr="004A1094">
        <w:rPr>
          <w:lang w:val="en-GB"/>
        </w:rPr>
        <w:t>S-1</w:t>
      </w:r>
      <w:r w:rsidR="00ED6F4D">
        <w:rPr>
          <w:lang w:val="en-GB"/>
        </w:rPr>
        <w:t>29</w:t>
      </w:r>
      <w:r w:rsidRPr="004A1094">
        <w:rPr>
          <w:lang w:val="en-GB"/>
        </w:rPr>
        <w:t xml:space="preserve"> datasets and exchange sets intended for use on ECDIS must also pass the applicable int</w:t>
      </w:r>
      <w:ins w:id="182" w:author="Jason Rhee" w:date="2025-04-01T12:04:00Z" w16du:dateUtc="2025-04-01T01:04:00Z">
        <w:r w:rsidR="00B3125F">
          <w:rPr>
            <w:lang w:val="en-GB"/>
          </w:rPr>
          <w:t>e</w:t>
        </w:r>
      </w:ins>
      <w:r w:rsidRPr="004A1094">
        <w:rPr>
          <w:lang w:val="en-GB"/>
        </w:rPr>
        <w:t>roperability checks from those listed in S-158:98.</w:t>
      </w:r>
    </w:p>
    <w:p w14:paraId="7C43EF09" w14:textId="77777777" w:rsidR="004A1094" w:rsidRPr="00D76F20" w:rsidRDefault="004A1094" w:rsidP="00D76F20">
      <w:pPr>
        <w:tabs>
          <w:tab w:val="left" w:pos="1701"/>
        </w:tabs>
        <w:spacing w:line="240" w:lineRule="auto"/>
        <w:rPr>
          <w:lang w:val="en-GB"/>
        </w:rPr>
      </w:pPr>
    </w:p>
    <w:p w14:paraId="192042B5" w14:textId="40B51F02" w:rsidR="00861E96" w:rsidRDefault="00861E96" w:rsidP="00611211">
      <w:pPr>
        <w:pStyle w:val="Heading1"/>
        <w:rPr>
          <w:lang w:val="en-GB"/>
        </w:rPr>
      </w:pPr>
      <w:bookmarkStart w:id="183" w:name="_Toc179499864"/>
      <w:commentRangeStart w:id="184"/>
      <w:commentRangeStart w:id="185"/>
      <w:r>
        <w:rPr>
          <w:lang w:val="en-GB"/>
        </w:rPr>
        <w:t xml:space="preserve">Check </w:t>
      </w:r>
      <w:r w:rsidR="000C0A8B">
        <w:rPr>
          <w:lang w:val="en-GB"/>
        </w:rPr>
        <w:t xml:space="preserve">Application </w:t>
      </w:r>
      <w:r>
        <w:rPr>
          <w:lang w:val="en-GB"/>
        </w:rPr>
        <w:t>Sequence</w:t>
      </w:r>
      <w:commentRangeEnd w:id="184"/>
      <w:r w:rsidR="004B194F">
        <w:rPr>
          <w:rStyle w:val="CommentReference"/>
          <w:b w:val="0"/>
          <w:bCs w:val="0"/>
        </w:rPr>
        <w:commentReference w:id="184"/>
      </w:r>
      <w:commentRangeEnd w:id="185"/>
      <w:r w:rsidR="00911072">
        <w:rPr>
          <w:rStyle w:val="CommentReference"/>
          <w:b w:val="0"/>
          <w:bCs w:val="0"/>
        </w:rPr>
        <w:commentReference w:id="185"/>
      </w:r>
      <w:bookmarkEnd w:id="183"/>
    </w:p>
    <w:p w14:paraId="7AF743AD" w14:textId="7BFF280D" w:rsidR="00D76F20" w:rsidRPr="00D76F20" w:rsidRDefault="00D76F20" w:rsidP="00D76F20">
      <w:pPr>
        <w:rPr>
          <w:lang w:val="en-GB"/>
        </w:rPr>
      </w:pPr>
      <w:r>
        <w:rPr>
          <w:lang w:val="en-GB"/>
        </w:rPr>
        <w:t xml:space="preserve">The check application sequence </w:t>
      </w:r>
      <w:r w:rsidR="0066513D">
        <w:rPr>
          <w:lang w:val="en-GB"/>
        </w:rPr>
        <w:t>expands and modifies the application sequence described in S-158.</w:t>
      </w:r>
    </w:p>
    <w:p w14:paraId="03C9E3F0" w14:textId="011997B1" w:rsidR="001B5F6E" w:rsidRDefault="001B5F6E" w:rsidP="001B5F6E">
      <w:pPr>
        <w:pStyle w:val="Caption"/>
        <w:keepNext/>
      </w:pPr>
      <w:r>
        <w:t xml:space="preserve">Table </w:t>
      </w:r>
      <w:r w:rsidR="00F2138B">
        <w:fldChar w:fldCharType="begin"/>
      </w:r>
      <w:r w:rsidR="00F2138B">
        <w:instrText xml:space="preserve"> STYLEREF 1 \s </w:instrText>
      </w:r>
      <w:r w:rsidR="00F2138B">
        <w:fldChar w:fldCharType="separate"/>
      </w:r>
      <w:r w:rsidR="00F2138B">
        <w:rPr>
          <w:noProof/>
        </w:rPr>
        <w:t>6</w:t>
      </w:r>
      <w:r w:rsidR="00F2138B">
        <w:fldChar w:fldCharType="end"/>
      </w:r>
      <w:r w:rsidR="00ED6F4D">
        <w:t>-</w:t>
      </w:r>
      <w:r w:rsidR="00F2138B">
        <w:fldChar w:fldCharType="begin"/>
      </w:r>
      <w:r w:rsidR="00F2138B">
        <w:instrText xml:space="preserve"> SEQ Table \* ARABIC \s 1 </w:instrText>
      </w:r>
      <w:r w:rsidR="00F2138B">
        <w:fldChar w:fldCharType="separate"/>
      </w:r>
      <w:r w:rsidR="00F2138B">
        <w:rPr>
          <w:noProof/>
        </w:rPr>
        <w:t>1</w:t>
      </w:r>
      <w:r w:rsidR="00F2138B">
        <w:fldChar w:fldCharType="end"/>
      </w:r>
      <w:r>
        <w:t xml:space="preserve"> - </w:t>
      </w:r>
      <w:r w:rsidR="00750522">
        <w:t>Suggested</w:t>
      </w:r>
      <w:r>
        <w:t xml:space="preserve"> application order of validation checks</w:t>
      </w:r>
    </w:p>
    <w:tbl>
      <w:tblPr>
        <w:tblStyle w:val="TableGrid"/>
        <w:tblW w:w="0" w:type="auto"/>
        <w:tblLook w:val="04A0" w:firstRow="1" w:lastRow="0" w:firstColumn="1" w:lastColumn="0" w:noHBand="0" w:noVBand="1"/>
      </w:tblPr>
      <w:tblGrid>
        <w:gridCol w:w="761"/>
        <w:gridCol w:w="3156"/>
        <w:gridCol w:w="1818"/>
        <w:gridCol w:w="3281"/>
      </w:tblGrid>
      <w:tr w:rsidR="00461C83" w:rsidRPr="001B5F6E" w14:paraId="4DC82CC9" w14:textId="4A5E1D16" w:rsidTr="0066513D">
        <w:trPr>
          <w:cantSplit/>
          <w:tblHeader/>
        </w:trPr>
        <w:tc>
          <w:tcPr>
            <w:tcW w:w="0" w:type="auto"/>
            <w:shd w:val="clear" w:color="auto" w:fill="D9D9D9" w:themeFill="background1" w:themeFillShade="D9"/>
          </w:tcPr>
          <w:p w14:paraId="0EF7FBAE" w14:textId="77777777" w:rsidR="00336B36" w:rsidRPr="00E401E3" w:rsidRDefault="00336B36" w:rsidP="001B5F6E">
            <w:pPr>
              <w:spacing w:after="120" w:line="240" w:lineRule="auto"/>
              <w:rPr>
                <w:b/>
                <w:bCs/>
                <w:lang w:val="en-GB"/>
              </w:rPr>
            </w:pPr>
            <w:r w:rsidRPr="00E401E3">
              <w:rPr>
                <w:b/>
                <w:bCs/>
                <w:lang w:val="en-GB"/>
              </w:rPr>
              <w:t>Order</w:t>
            </w:r>
          </w:p>
        </w:tc>
        <w:tc>
          <w:tcPr>
            <w:tcW w:w="0" w:type="auto"/>
            <w:shd w:val="clear" w:color="auto" w:fill="D9D9D9" w:themeFill="background1" w:themeFillShade="D9"/>
          </w:tcPr>
          <w:p w14:paraId="5A7EEC05" w14:textId="77777777" w:rsidR="00336B36" w:rsidRPr="00E401E3" w:rsidRDefault="00336B36" w:rsidP="001B5F6E">
            <w:pPr>
              <w:spacing w:after="120" w:line="240" w:lineRule="auto"/>
              <w:rPr>
                <w:b/>
                <w:bCs/>
                <w:lang w:val="en-GB"/>
              </w:rPr>
            </w:pPr>
            <w:r w:rsidRPr="00E401E3">
              <w:rPr>
                <w:b/>
                <w:bCs/>
                <w:lang w:val="en-GB"/>
              </w:rPr>
              <w:t>Check Collection</w:t>
            </w:r>
          </w:p>
        </w:tc>
        <w:tc>
          <w:tcPr>
            <w:tcW w:w="0" w:type="auto"/>
            <w:shd w:val="clear" w:color="auto" w:fill="D9D9D9" w:themeFill="background1" w:themeFillShade="D9"/>
          </w:tcPr>
          <w:p w14:paraId="5231634B" w14:textId="59081E92" w:rsidR="00336B36" w:rsidRPr="00E401E3" w:rsidRDefault="00336B36" w:rsidP="001B5F6E">
            <w:pPr>
              <w:spacing w:after="120" w:line="240" w:lineRule="auto"/>
              <w:rPr>
                <w:b/>
                <w:bCs/>
                <w:lang w:val="en-GB"/>
              </w:rPr>
            </w:pPr>
            <w:r w:rsidRPr="00E401E3">
              <w:rPr>
                <w:b/>
                <w:bCs/>
                <w:lang w:val="en-GB"/>
              </w:rPr>
              <w:t>Defined in</w:t>
            </w:r>
          </w:p>
        </w:tc>
        <w:tc>
          <w:tcPr>
            <w:tcW w:w="0" w:type="auto"/>
            <w:shd w:val="clear" w:color="auto" w:fill="D9D9D9" w:themeFill="background1" w:themeFillShade="D9"/>
          </w:tcPr>
          <w:p w14:paraId="4BBB082A" w14:textId="2789B09D" w:rsidR="00336B36" w:rsidRPr="00E401E3" w:rsidRDefault="00336B36" w:rsidP="001B5F6E">
            <w:pPr>
              <w:spacing w:after="120" w:line="240" w:lineRule="auto"/>
              <w:rPr>
                <w:b/>
                <w:bCs/>
                <w:lang w:val="en-GB"/>
              </w:rPr>
            </w:pPr>
            <w:r w:rsidRPr="00E401E3">
              <w:rPr>
                <w:b/>
                <w:bCs/>
                <w:lang w:val="en-GB"/>
              </w:rPr>
              <w:t>Apply to</w:t>
            </w:r>
          </w:p>
        </w:tc>
      </w:tr>
      <w:tr w:rsidR="00461C83" w:rsidRPr="001B5F6E" w14:paraId="6D8C463B" w14:textId="591504B2" w:rsidTr="0066513D">
        <w:trPr>
          <w:cantSplit/>
        </w:trPr>
        <w:tc>
          <w:tcPr>
            <w:tcW w:w="0" w:type="auto"/>
          </w:tcPr>
          <w:p w14:paraId="136AF204" w14:textId="77777777" w:rsidR="00336B36" w:rsidRPr="001B5F6E" w:rsidRDefault="00336B36" w:rsidP="00D24C0B">
            <w:pPr>
              <w:spacing w:after="120" w:line="240" w:lineRule="auto"/>
              <w:rPr>
                <w:lang w:val="en-GB"/>
              </w:rPr>
            </w:pPr>
            <w:r w:rsidRPr="001B5F6E">
              <w:rPr>
                <w:lang w:val="en-GB"/>
              </w:rPr>
              <w:t>1</w:t>
            </w:r>
          </w:p>
        </w:tc>
        <w:tc>
          <w:tcPr>
            <w:tcW w:w="0" w:type="auto"/>
          </w:tcPr>
          <w:p w14:paraId="08D33283" w14:textId="77777777" w:rsidR="00336B36" w:rsidRPr="001B5F6E" w:rsidRDefault="00336B36" w:rsidP="00336B36">
            <w:pPr>
              <w:spacing w:after="120" w:line="240" w:lineRule="auto"/>
              <w:jc w:val="left"/>
              <w:rPr>
                <w:lang w:val="en-GB"/>
              </w:rPr>
            </w:pPr>
            <w:r w:rsidRPr="001B5F6E">
              <w:rPr>
                <w:lang w:val="en-GB"/>
              </w:rPr>
              <w:t>S-100 generic checks for datasets</w:t>
            </w:r>
          </w:p>
        </w:tc>
        <w:tc>
          <w:tcPr>
            <w:tcW w:w="0" w:type="auto"/>
          </w:tcPr>
          <w:p w14:paraId="294581C4" w14:textId="77777777" w:rsidR="00336B36" w:rsidRPr="001B5F6E" w:rsidRDefault="00336B36" w:rsidP="00D24C0B">
            <w:pPr>
              <w:spacing w:after="120" w:line="240" w:lineRule="auto"/>
              <w:rPr>
                <w:lang w:val="en-GB"/>
              </w:rPr>
            </w:pPr>
            <w:r w:rsidRPr="001B5F6E">
              <w:rPr>
                <w:lang w:val="en-GB"/>
              </w:rPr>
              <w:t>S-158:100</w:t>
            </w:r>
          </w:p>
        </w:tc>
        <w:tc>
          <w:tcPr>
            <w:tcW w:w="0" w:type="auto"/>
          </w:tcPr>
          <w:p w14:paraId="6A8FFC31" w14:textId="54CED64A"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210E465" w14:textId="4832D444" w:rsidTr="0066513D">
        <w:trPr>
          <w:cantSplit/>
        </w:trPr>
        <w:tc>
          <w:tcPr>
            <w:tcW w:w="0" w:type="auto"/>
            <w:shd w:val="clear" w:color="auto" w:fill="F2F2F2" w:themeFill="background1" w:themeFillShade="F2"/>
          </w:tcPr>
          <w:p w14:paraId="396F2BDC" w14:textId="77777777" w:rsidR="00336B36" w:rsidRPr="001B5F6E" w:rsidRDefault="00336B36" w:rsidP="00D24C0B">
            <w:pPr>
              <w:spacing w:after="120" w:line="240" w:lineRule="auto"/>
              <w:rPr>
                <w:lang w:val="en-GB"/>
              </w:rPr>
            </w:pPr>
            <w:r w:rsidRPr="001B5F6E">
              <w:rPr>
                <w:lang w:val="en-GB"/>
              </w:rPr>
              <w:t>2</w:t>
            </w:r>
          </w:p>
        </w:tc>
        <w:tc>
          <w:tcPr>
            <w:tcW w:w="0" w:type="auto"/>
            <w:shd w:val="clear" w:color="auto" w:fill="F2F2F2" w:themeFill="background1" w:themeFillShade="F2"/>
          </w:tcPr>
          <w:p w14:paraId="78F27C72" w14:textId="77777777" w:rsidR="00336B36" w:rsidRPr="001B5F6E" w:rsidRDefault="00336B36" w:rsidP="00336B36">
            <w:pPr>
              <w:spacing w:after="120" w:line="240" w:lineRule="auto"/>
              <w:jc w:val="left"/>
              <w:rPr>
                <w:lang w:val="en-GB"/>
              </w:rPr>
            </w:pPr>
            <w:r w:rsidRPr="001B5F6E">
              <w:rPr>
                <w:lang w:val="en-GB"/>
              </w:rPr>
              <w:t>Product-specific checks for datasets</w:t>
            </w:r>
          </w:p>
        </w:tc>
        <w:tc>
          <w:tcPr>
            <w:tcW w:w="0" w:type="auto"/>
            <w:shd w:val="clear" w:color="auto" w:fill="F2F2F2" w:themeFill="background1" w:themeFillShade="F2"/>
          </w:tcPr>
          <w:p w14:paraId="099D2657" w14:textId="2CB7F0B6" w:rsidR="00336B36" w:rsidRPr="001B5F6E" w:rsidRDefault="00336B36" w:rsidP="00D24C0B">
            <w:pPr>
              <w:spacing w:after="120" w:line="240" w:lineRule="auto"/>
              <w:rPr>
                <w:lang w:val="en-GB"/>
              </w:rPr>
            </w:pPr>
            <w:r w:rsidRPr="001B5F6E">
              <w:rPr>
                <w:lang w:val="en-GB"/>
              </w:rPr>
              <w:t>S-158:</w:t>
            </w:r>
            <w:r w:rsidR="00215A58">
              <w:rPr>
                <w:lang w:val="en-GB"/>
              </w:rPr>
              <w:t>129</w:t>
            </w:r>
          </w:p>
        </w:tc>
        <w:tc>
          <w:tcPr>
            <w:tcW w:w="0" w:type="auto"/>
            <w:shd w:val="clear" w:color="auto" w:fill="F2F2F2" w:themeFill="background1" w:themeFillShade="F2"/>
          </w:tcPr>
          <w:p w14:paraId="6CD49412" w14:textId="28D47476" w:rsidR="00336B36" w:rsidRPr="001B5F6E" w:rsidRDefault="00336B36" w:rsidP="00336B36">
            <w:pPr>
              <w:spacing w:after="120" w:line="240" w:lineRule="auto"/>
              <w:jc w:val="left"/>
              <w:rPr>
                <w:lang w:val="en-GB"/>
              </w:rPr>
            </w:pPr>
            <w:r w:rsidRPr="001B5F6E">
              <w:rPr>
                <w:lang w:val="en-GB"/>
              </w:rPr>
              <w:t>Dataset</w:t>
            </w:r>
            <w:r w:rsidR="003F2031">
              <w:rPr>
                <w:lang w:val="en-GB"/>
              </w:rPr>
              <w:t>, in isolation</w:t>
            </w:r>
          </w:p>
        </w:tc>
      </w:tr>
      <w:tr w:rsidR="00461C83" w:rsidRPr="001B5F6E" w14:paraId="1A70F729" w14:textId="77777777" w:rsidTr="0066513D">
        <w:trPr>
          <w:cantSplit/>
        </w:trPr>
        <w:tc>
          <w:tcPr>
            <w:tcW w:w="0" w:type="auto"/>
          </w:tcPr>
          <w:p w14:paraId="6401E8F6" w14:textId="4B59EBE7" w:rsidR="0066513D" w:rsidRPr="001B5F6E" w:rsidRDefault="0066513D" w:rsidP="0066513D">
            <w:pPr>
              <w:spacing w:after="120" w:line="240" w:lineRule="auto"/>
              <w:rPr>
                <w:lang w:val="en-GB"/>
              </w:rPr>
            </w:pPr>
            <w:r>
              <w:rPr>
                <w:lang w:val="en-GB"/>
              </w:rPr>
              <w:t>2.1</w:t>
            </w:r>
          </w:p>
        </w:tc>
        <w:tc>
          <w:tcPr>
            <w:tcW w:w="0" w:type="auto"/>
          </w:tcPr>
          <w:p w14:paraId="385307E6" w14:textId="4DDD50C7" w:rsidR="0066513D" w:rsidRPr="001B5F6E" w:rsidRDefault="005C2DC6" w:rsidP="0066513D">
            <w:pPr>
              <w:spacing w:after="120" w:line="240" w:lineRule="auto"/>
              <w:jc w:val="left"/>
              <w:rPr>
                <w:lang w:val="en-GB"/>
              </w:rPr>
            </w:pPr>
            <w:r>
              <w:rPr>
                <w:lang w:val="en-GB"/>
              </w:rPr>
              <w:t>???</w:t>
            </w:r>
          </w:p>
        </w:tc>
        <w:tc>
          <w:tcPr>
            <w:tcW w:w="0" w:type="auto"/>
          </w:tcPr>
          <w:p w14:paraId="6462D6EC" w14:textId="279A4817"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Nxxx</w:t>
            </w:r>
          </w:p>
        </w:tc>
        <w:tc>
          <w:tcPr>
            <w:tcW w:w="0" w:type="auto"/>
          </w:tcPr>
          <w:p w14:paraId="3EDC09CE" w14:textId="0C7DE9F3" w:rsidR="0066513D" w:rsidRPr="001B5F6E" w:rsidRDefault="0066513D" w:rsidP="0066513D">
            <w:pPr>
              <w:spacing w:after="120" w:line="240" w:lineRule="auto"/>
              <w:jc w:val="left"/>
              <w:rPr>
                <w:lang w:val="en-GB"/>
              </w:rPr>
            </w:pPr>
            <w:r w:rsidRPr="0044649B">
              <w:t>Dataset, in isolation</w:t>
            </w:r>
          </w:p>
        </w:tc>
      </w:tr>
      <w:tr w:rsidR="00461C83" w:rsidRPr="001B5F6E" w14:paraId="218EED40" w14:textId="77777777" w:rsidTr="0066513D">
        <w:trPr>
          <w:cantSplit/>
        </w:trPr>
        <w:tc>
          <w:tcPr>
            <w:tcW w:w="0" w:type="auto"/>
          </w:tcPr>
          <w:p w14:paraId="6CA3F115" w14:textId="1780A662" w:rsidR="0066513D" w:rsidRPr="001B5F6E" w:rsidRDefault="0066513D" w:rsidP="0066513D">
            <w:pPr>
              <w:spacing w:after="120" w:line="240" w:lineRule="auto"/>
              <w:rPr>
                <w:lang w:val="en-GB"/>
              </w:rPr>
            </w:pPr>
            <w:r>
              <w:rPr>
                <w:lang w:val="en-GB"/>
              </w:rPr>
              <w:t>2.2</w:t>
            </w:r>
          </w:p>
        </w:tc>
        <w:tc>
          <w:tcPr>
            <w:tcW w:w="0" w:type="auto"/>
          </w:tcPr>
          <w:p w14:paraId="6864B11B" w14:textId="57D4223D" w:rsidR="0066513D" w:rsidRPr="001B5F6E" w:rsidRDefault="005C2DC6" w:rsidP="0066513D">
            <w:pPr>
              <w:spacing w:after="120" w:line="240" w:lineRule="auto"/>
              <w:jc w:val="left"/>
              <w:rPr>
                <w:lang w:val="en-GB"/>
              </w:rPr>
            </w:pPr>
            <w:r>
              <w:rPr>
                <w:lang w:val="en-GB"/>
              </w:rPr>
              <w:t>???</w:t>
            </w:r>
          </w:p>
        </w:tc>
        <w:tc>
          <w:tcPr>
            <w:tcW w:w="0" w:type="auto"/>
          </w:tcPr>
          <w:p w14:paraId="79EB4A06" w14:textId="64CC6941"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Nxxx</w:t>
            </w:r>
          </w:p>
        </w:tc>
        <w:tc>
          <w:tcPr>
            <w:tcW w:w="0" w:type="auto"/>
          </w:tcPr>
          <w:p w14:paraId="5283B3A0" w14:textId="5584CC31" w:rsidR="0066513D" w:rsidRPr="001B5F6E" w:rsidRDefault="0066513D" w:rsidP="0066513D">
            <w:pPr>
              <w:spacing w:after="120" w:line="240" w:lineRule="auto"/>
              <w:jc w:val="left"/>
              <w:rPr>
                <w:lang w:val="en-GB"/>
              </w:rPr>
            </w:pPr>
            <w:r w:rsidRPr="0044649B">
              <w:t>Dataset, in isolation</w:t>
            </w:r>
          </w:p>
        </w:tc>
      </w:tr>
      <w:tr w:rsidR="00461C83" w:rsidRPr="001B5F6E" w14:paraId="1192631F" w14:textId="77777777" w:rsidTr="0066513D">
        <w:trPr>
          <w:cantSplit/>
        </w:trPr>
        <w:tc>
          <w:tcPr>
            <w:tcW w:w="0" w:type="auto"/>
          </w:tcPr>
          <w:p w14:paraId="750D40F3" w14:textId="7B8E4E58" w:rsidR="0066513D" w:rsidRDefault="0066513D" w:rsidP="0066513D">
            <w:pPr>
              <w:spacing w:after="120" w:line="240" w:lineRule="auto"/>
              <w:rPr>
                <w:lang w:val="en-GB"/>
              </w:rPr>
            </w:pPr>
            <w:r>
              <w:rPr>
                <w:lang w:val="en-GB"/>
              </w:rPr>
              <w:t>2.3</w:t>
            </w:r>
          </w:p>
        </w:tc>
        <w:tc>
          <w:tcPr>
            <w:tcW w:w="0" w:type="auto"/>
          </w:tcPr>
          <w:p w14:paraId="1881A2C4" w14:textId="36A12731" w:rsidR="0066513D" w:rsidRPr="001B5F6E" w:rsidRDefault="005C2DC6" w:rsidP="0066513D">
            <w:pPr>
              <w:spacing w:after="120" w:line="240" w:lineRule="auto"/>
              <w:jc w:val="left"/>
              <w:rPr>
                <w:lang w:val="en-GB"/>
              </w:rPr>
            </w:pPr>
            <w:r>
              <w:rPr>
                <w:lang w:val="en-GB"/>
              </w:rPr>
              <w:t>???</w:t>
            </w:r>
          </w:p>
        </w:tc>
        <w:tc>
          <w:tcPr>
            <w:tcW w:w="0" w:type="auto"/>
          </w:tcPr>
          <w:p w14:paraId="404DEFAD" w14:textId="10EEC6B8" w:rsidR="0066513D" w:rsidRPr="001B5F6E" w:rsidRDefault="0066513D" w:rsidP="0066513D">
            <w:pPr>
              <w:spacing w:after="120" w:line="240" w:lineRule="auto"/>
              <w:rPr>
                <w:lang w:val="en-GB"/>
              </w:rPr>
            </w:pPr>
            <w:r>
              <w:rPr>
                <w:lang w:val="en-GB"/>
              </w:rPr>
              <w:t>S-158:</w:t>
            </w:r>
            <w:r w:rsidR="00215A58">
              <w:rPr>
                <w:lang w:val="en-GB"/>
              </w:rPr>
              <w:t>129</w:t>
            </w:r>
            <w:r>
              <w:rPr>
                <w:lang w:val="en-GB"/>
              </w:rPr>
              <w:t xml:space="preserve"> checks numbered Nxxx</w:t>
            </w:r>
          </w:p>
        </w:tc>
        <w:tc>
          <w:tcPr>
            <w:tcW w:w="0" w:type="auto"/>
          </w:tcPr>
          <w:p w14:paraId="08F09BB7" w14:textId="629A677D" w:rsidR="0066513D" w:rsidRPr="001B5F6E" w:rsidRDefault="0066513D" w:rsidP="0066513D">
            <w:pPr>
              <w:spacing w:after="120" w:line="240" w:lineRule="auto"/>
              <w:jc w:val="left"/>
              <w:rPr>
                <w:lang w:val="en-GB"/>
              </w:rPr>
            </w:pPr>
            <w:r w:rsidRPr="0044649B">
              <w:t>Dataset, in isolation</w:t>
            </w:r>
          </w:p>
        </w:tc>
      </w:tr>
      <w:tr w:rsidR="00461C83" w:rsidRPr="001B5F6E" w14:paraId="2C48BC2D" w14:textId="42F53ED0" w:rsidTr="0066513D">
        <w:trPr>
          <w:cantSplit/>
        </w:trPr>
        <w:tc>
          <w:tcPr>
            <w:tcW w:w="0" w:type="auto"/>
          </w:tcPr>
          <w:p w14:paraId="6DC0698F" w14:textId="7D67DEDD" w:rsidR="00336B36" w:rsidRPr="001B5F6E" w:rsidRDefault="00336B36" w:rsidP="00D24C0B">
            <w:pPr>
              <w:spacing w:after="120" w:line="240" w:lineRule="auto"/>
              <w:rPr>
                <w:lang w:val="en-GB"/>
              </w:rPr>
            </w:pPr>
            <w:r>
              <w:rPr>
                <w:lang w:val="en-GB"/>
              </w:rPr>
              <w:t>3</w:t>
            </w:r>
          </w:p>
        </w:tc>
        <w:tc>
          <w:tcPr>
            <w:tcW w:w="0" w:type="auto"/>
          </w:tcPr>
          <w:p w14:paraId="099E8931" w14:textId="44A2D2F9" w:rsidR="00336B36" w:rsidRPr="001B5F6E" w:rsidRDefault="00336B36" w:rsidP="00336B36">
            <w:pPr>
              <w:spacing w:after="120" w:line="240" w:lineRule="auto"/>
              <w:jc w:val="left"/>
              <w:rPr>
                <w:lang w:val="en-GB"/>
              </w:rPr>
            </w:pPr>
            <w:r>
              <w:rPr>
                <w:lang w:val="en-GB"/>
              </w:rPr>
              <w:t>Interoperability checks</w:t>
            </w:r>
            <w:r w:rsidR="009838AF">
              <w:rPr>
                <w:lang w:val="en-GB"/>
              </w:rPr>
              <w:t xml:space="preserve"> for single S-</w:t>
            </w:r>
            <w:r w:rsidR="00215A58">
              <w:rPr>
                <w:lang w:val="en-GB"/>
              </w:rPr>
              <w:t>129</w:t>
            </w:r>
            <w:r w:rsidR="009838AF">
              <w:rPr>
                <w:lang w:val="en-GB"/>
              </w:rPr>
              <w:t xml:space="preserve"> dataset</w:t>
            </w:r>
          </w:p>
        </w:tc>
        <w:tc>
          <w:tcPr>
            <w:tcW w:w="0" w:type="auto"/>
          </w:tcPr>
          <w:p w14:paraId="2201C231" w14:textId="01309ED9" w:rsidR="00336B36" w:rsidRPr="001B5F6E" w:rsidRDefault="00336B36" w:rsidP="00D24C0B">
            <w:pPr>
              <w:spacing w:after="120" w:line="240" w:lineRule="auto"/>
              <w:rPr>
                <w:lang w:val="en-GB"/>
              </w:rPr>
            </w:pPr>
            <w:r>
              <w:rPr>
                <w:lang w:val="en-GB"/>
              </w:rPr>
              <w:t>S-158:98</w:t>
            </w:r>
          </w:p>
        </w:tc>
        <w:tc>
          <w:tcPr>
            <w:tcW w:w="0" w:type="auto"/>
          </w:tcPr>
          <w:p w14:paraId="38839DC7" w14:textId="5DF3225E" w:rsidR="001E0E51" w:rsidRPr="001E0E51" w:rsidRDefault="00336B36" w:rsidP="001E0E51">
            <w:pPr>
              <w:spacing w:line="240" w:lineRule="auto"/>
              <w:jc w:val="left"/>
              <w:rPr>
                <w:lang w:val="en-GB"/>
              </w:rPr>
            </w:pPr>
            <w:r w:rsidRPr="001E0E51">
              <w:rPr>
                <w:lang w:val="en-GB"/>
              </w:rPr>
              <w:t>Da</w:t>
            </w:r>
            <w:r w:rsidR="001E0E51">
              <w:rPr>
                <w:lang w:val="en-GB"/>
              </w:rPr>
              <w:t>taset, in isolation</w:t>
            </w:r>
          </w:p>
        </w:tc>
      </w:tr>
      <w:tr w:rsidR="00461C83" w:rsidRPr="001B5F6E" w14:paraId="6FBA82FD" w14:textId="77777777" w:rsidTr="0066513D">
        <w:trPr>
          <w:cantSplit/>
        </w:trPr>
        <w:tc>
          <w:tcPr>
            <w:tcW w:w="0" w:type="auto"/>
          </w:tcPr>
          <w:p w14:paraId="5E5B892A" w14:textId="7A62AE60" w:rsidR="00B71DF3" w:rsidRPr="008739B6" w:rsidRDefault="00B71DF3" w:rsidP="00D24C0B">
            <w:pPr>
              <w:spacing w:after="120" w:line="240" w:lineRule="auto"/>
              <w:rPr>
                <w:strike/>
                <w:lang w:val="en-GB"/>
              </w:rPr>
            </w:pPr>
            <w:r w:rsidRPr="008739B6">
              <w:rPr>
                <w:strike/>
                <w:lang w:val="en-GB"/>
              </w:rPr>
              <w:t>4</w:t>
            </w:r>
          </w:p>
        </w:tc>
        <w:tc>
          <w:tcPr>
            <w:tcW w:w="0" w:type="auto"/>
          </w:tcPr>
          <w:p w14:paraId="78AA00A6" w14:textId="2D319188" w:rsidR="00B71DF3" w:rsidRPr="006B06C6" w:rsidRDefault="00B71DF3" w:rsidP="00336B36">
            <w:pPr>
              <w:spacing w:after="120" w:line="240" w:lineRule="auto"/>
              <w:jc w:val="left"/>
              <w:rPr>
                <w:lang w:val="en-GB"/>
              </w:rPr>
            </w:pPr>
            <w:commentRangeStart w:id="186"/>
            <w:commentRangeStart w:id="187"/>
            <w:r w:rsidRPr="006B06C6">
              <w:rPr>
                <w:lang w:val="en-GB"/>
              </w:rPr>
              <w:t>Inter-dataset, intra-product checks</w:t>
            </w:r>
            <w:commentRangeEnd w:id="186"/>
            <w:r w:rsidR="008739B6" w:rsidRPr="006B06C6">
              <w:rPr>
                <w:rStyle w:val="CommentReference"/>
              </w:rPr>
              <w:commentReference w:id="186"/>
            </w:r>
            <w:commentRangeEnd w:id="187"/>
            <w:r w:rsidR="00141425" w:rsidRPr="006B06C6">
              <w:rPr>
                <w:rStyle w:val="CommentReference"/>
              </w:rPr>
              <w:commentReference w:id="187"/>
            </w:r>
          </w:p>
        </w:tc>
        <w:tc>
          <w:tcPr>
            <w:tcW w:w="0" w:type="auto"/>
          </w:tcPr>
          <w:p w14:paraId="2CE7CBD4" w14:textId="35A216F4" w:rsidR="00B71DF3" w:rsidRPr="006B06C6" w:rsidRDefault="00B71DF3" w:rsidP="00D24C0B">
            <w:pPr>
              <w:spacing w:after="120" w:line="240" w:lineRule="auto"/>
              <w:rPr>
                <w:lang w:val="en-GB"/>
              </w:rPr>
            </w:pPr>
            <w:r w:rsidRPr="006B06C6">
              <w:rPr>
                <w:lang w:val="en-GB"/>
              </w:rPr>
              <w:t>S-158:</w:t>
            </w:r>
            <w:r w:rsidR="00215A58" w:rsidRPr="006B06C6">
              <w:rPr>
                <w:lang w:val="en-GB"/>
              </w:rPr>
              <w:t>129</w:t>
            </w:r>
            <w:r w:rsidR="0066513D" w:rsidRPr="006B06C6">
              <w:rPr>
                <w:lang w:val="en-GB"/>
              </w:rPr>
              <w:t xml:space="preserve"> checks numbered Nxxx</w:t>
            </w:r>
          </w:p>
        </w:tc>
        <w:tc>
          <w:tcPr>
            <w:tcW w:w="0" w:type="auto"/>
          </w:tcPr>
          <w:p w14:paraId="538350AB" w14:textId="506A8780" w:rsidR="00B71DF3" w:rsidRPr="006B06C6" w:rsidRDefault="00B71DF3" w:rsidP="001E0E51">
            <w:pPr>
              <w:spacing w:line="240" w:lineRule="auto"/>
              <w:jc w:val="left"/>
              <w:rPr>
                <w:lang w:val="en-GB"/>
              </w:rPr>
            </w:pPr>
            <w:r w:rsidRPr="006B06C6">
              <w:rPr>
                <w:lang w:val="en-GB"/>
              </w:rPr>
              <w:t xml:space="preserve">Adjacent or </w:t>
            </w:r>
            <w:r w:rsidR="003F2031" w:rsidRPr="006B06C6">
              <w:rPr>
                <w:lang w:val="en-GB"/>
              </w:rPr>
              <w:t>intersecting</w:t>
            </w:r>
            <w:r w:rsidRPr="006B06C6">
              <w:rPr>
                <w:lang w:val="en-GB"/>
              </w:rPr>
              <w:t xml:space="preserve"> datasets</w:t>
            </w:r>
          </w:p>
        </w:tc>
      </w:tr>
      <w:tr w:rsidR="00461C83" w:rsidRPr="001B5F6E" w14:paraId="7B81529D" w14:textId="77777777" w:rsidTr="0066513D">
        <w:trPr>
          <w:cantSplit/>
        </w:trPr>
        <w:tc>
          <w:tcPr>
            <w:tcW w:w="0" w:type="auto"/>
          </w:tcPr>
          <w:p w14:paraId="072B38D5" w14:textId="29E1BC98" w:rsidR="00903054" w:rsidRDefault="00903054" w:rsidP="00D24C0B">
            <w:pPr>
              <w:spacing w:after="120" w:line="240" w:lineRule="auto"/>
              <w:rPr>
                <w:lang w:val="en-GB"/>
              </w:rPr>
            </w:pPr>
            <w:r>
              <w:rPr>
                <w:lang w:val="en-GB"/>
              </w:rPr>
              <w:t>?</w:t>
            </w:r>
          </w:p>
        </w:tc>
        <w:tc>
          <w:tcPr>
            <w:tcW w:w="0" w:type="auto"/>
          </w:tcPr>
          <w:p w14:paraId="2030016C" w14:textId="6B35D5A9" w:rsidR="00903054" w:rsidRDefault="00903054" w:rsidP="00336B36">
            <w:pPr>
              <w:spacing w:after="120" w:line="240" w:lineRule="auto"/>
              <w:jc w:val="left"/>
              <w:rPr>
                <w:lang w:val="en-GB"/>
              </w:rPr>
            </w:pPr>
            <w:r>
              <w:rPr>
                <w:lang w:val="en-GB"/>
              </w:rPr>
              <w:t>Inter-version checks(?)</w:t>
            </w:r>
          </w:p>
        </w:tc>
        <w:tc>
          <w:tcPr>
            <w:tcW w:w="0" w:type="auto"/>
          </w:tcPr>
          <w:p w14:paraId="6CB34EFE" w14:textId="02A084BD" w:rsidR="00903054" w:rsidRDefault="00903054" w:rsidP="00D24C0B">
            <w:pPr>
              <w:spacing w:after="120" w:line="240" w:lineRule="auto"/>
              <w:rPr>
                <w:lang w:val="en-GB"/>
              </w:rPr>
            </w:pPr>
            <w:r>
              <w:rPr>
                <w:lang w:val="en-GB"/>
              </w:rPr>
              <w:t>S-158:</w:t>
            </w:r>
            <w:r w:rsidR="00215A58">
              <w:rPr>
                <w:lang w:val="en-GB"/>
              </w:rPr>
              <w:t>129</w:t>
            </w:r>
            <w:r w:rsidR="0066513D">
              <w:rPr>
                <w:lang w:val="en-GB"/>
              </w:rPr>
              <w:t xml:space="preserve"> checked numbered Nxxx</w:t>
            </w:r>
          </w:p>
        </w:tc>
        <w:tc>
          <w:tcPr>
            <w:tcW w:w="0" w:type="auto"/>
          </w:tcPr>
          <w:p w14:paraId="35EA6068" w14:textId="6310F963" w:rsidR="00903054" w:rsidRDefault="00903054" w:rsidP="001E0E51">
            <w:pPr>
              <w:spacing w:line="240" w:lineRule="auto"/>
              <w:jc w:val="left"/>
              <w:rPr>
                <w:lang w:val="en-GB"/>
              </w:rPr>
            </w:pPr>
            <w:r>
              <w:rPr>
                <w:lang w:val="en-GB"/>
              </w:rPr>
              <w:t xml:space="preserve">Related datasets for different versions of </w:t>
            </w:r>
            <w:r w:rsidR="00461C83">
              <w:rPr>
                <w:lang w:val="en-GB"/>
              </w:rPr>
              <w:t>S-</w:t>
            </w:r>
            <w:r w:rsidR="00215A58">
              <w:rPr>
                <w:lang w:val="en-GB"/>
              </w:rPr>
              <w:t>129</w:t>
            </w:r>
          </w:p>
        </w:tc>
      </w:tr>
      <w:tr w:rsidR="00461C83" w:rsidRPr="001B5F6E" w14:paraId="49144A3F" w14:textId="77777777" w:rsidTr="0066513D">
        <w:trPr>
          <w:cantSplit/>
        </w:trPr>
        <w:tc>
          <w:tcPr>
            <w:tcW w:w="0" w:type="auto"/>
          </w:tcPr>
          <w:p w14:paraId="4B23F9CD" w14:textId="417AA276" w:rsidR="001E0E51" w:rsidRDefault="003F2031" w:rsidP="001E0E51">
            <w:pPr>
              <w:spacing w:after="120" w:line="240" w:lineRule="auto"/>
              <w:rPr>
                <w:lang w:val="en-GB"/>
              </w:rPr>
            </w:pPr>
            <w:r>
              <w:rPr>
                <w:lang w:val="en-GB"/>
              </w:rPr>
              <w:t>5</w:t>
            </w:r>
          </w:p>
        </w:tc>
        <w:tc>
          <w:tcPr>
            <w:tcW w:w="0" w:type="auto"/>
          </w:tcPr>
          <w:p w14:paraId="3E32F94D" w14:textId="4F14E1DC" w:rsidR="001E0E51" w:rsidRDefault="001E0E51" w:rsidP="001E0E51">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0" w:type="auto"/>
          </w:tcPr>
          <w:p w14:paraId="4492D1EB" w14:textId="0AB21A6E" w:rsidR="001E0E51" w:rsidRDefault="001E0E51" w:rsidP="001E0E51">
            <w:pPr>
              <w:spacing w:after="120" w:line="240" w:lineRule="auto"/>
              <w:rPr>
                <w:lang w:val="en-GB"/>
              </w:rPr>
            </w:pPr>
            <w:r>
              <w:rPr>
                <w:lang w:val="en-GB"/>
              </w:rPr>
              <w:t>S-158:98</w:t>
            </w:r>
          </w:p>
        </w:tc>
        <w:tc>
          <w:tcPr>
            <w:tcW w:w="0" w:type="auto"/>
          </w:tcPr>
          <w:p w14:paraId="4F8C0122" w14:textId="1D3C23AF" w:rsidR="001E0E51" w:rsidRPr="001E0E51" w:rsidRDefault="00461C83" w:rsidP="001E0E51">
            <w:pPr>
              <w:spacing w:line="240" w:lineRule="auto"/>
              <w:jc w:val="left"/>
              <w:rPr>
                <w:lang w:val="en-GB"/>
              </w:rPr>
            </w:pPr>
            <w:r>
              <w:rPr>
                <w:lang w:val="en-GB"/>
              </w:rPr>
              <w:t>S-</w:t>
            </w:r>
            <w:r w:rsidR="00215A58">
              <w:rPr>
                <w:lang w:val="en-GB"/>
              </w:rPr>
              <w:t>129</w:t>
            </w:r>
            <w:r>
              <w:rPr>
                <w:lang w:val="en-GB"/>
              </w:rPr>
              <w:t xml:space="preserve"> d</w:t>
            </w:r>
            <w:r w:rsidR="001E0E51" w:rsidRPr="001E0E51">
              <w:rPr>
                <w:lang w:val="en-GB"/>
              </w:rPr>
              <w:t>ataset in combination with relevant datasets from other products</w:t>
            </w:r>
            <w:r>
              <w:rPr>
                <w:lang w:val="en-GB"/>
              </w:rPr>
              <w:t xml:space="preserve"> (e.g., S-102)</w:t>
            </w:r>
          </w:p>
        </w:tc>
      </w:tr>
      <w:tr w:rsidR="00461C83" w:rsidRPr="001B5F6E" w14:paraId="7C122CAD" w14:textId="63E43A57" w:rsidTr="0066513D">
        <w:trPr>
          <w:cantSplit/>
        </w:trPr>
        <w:tc>
          <w:tcPr>
            <w:tcW w:w="0" w:type="auto"/>
          </w:tcPr>
          <w:p w14:paraId="2D16B316" w14:textId="4DB3A704" w:rsidR="00336B36" w:rsidRPr="001B5F6E" w:rsidRDefault="003F2031" w:rsidP="00D24C0B">
            <w:pPr>
              <w:spacing w:after="120" w:line="240" w:lineRule="auto"/>
              <w:rPr>
                <w:lang w:val="en-GB"/>
              </w:rPr>
            </w:pPr>
            <w:r>
              <w:rPr>
                <w:lang w:val="en-GB"/>
              </w:rPr>
              <w:t>6</w:t>
            </w:r>
          </w:p>
        </w:tc>
        <w:tc>
          <w:tcPr>
            <w:tcW w:w="0" w:type="auto"/>
          </w:tcPr>
          <w:p w14:paraId="5AE115E7" w14:textId="6D19E54D" w:rsidR="00336B36" w:rsidRPr="001B5F6E" w:rsidRDefault="00336B36" w:rsidP="00336B36">
            <w:pPr>
              <w:spacing w:after="120" w:line="240" w:lineRule="auto"/>
              <w:jc w:val="left"/>
              <w:rPr>
                <w:lang w:val="en-GB"/>
              </w:rPr>
            </w:pPr>
            <w:r w:rsidRPr="001B5F6E">
              <w:rPr>
                <w:lang w:val="en-GB"/>
              </w:rPr>
              <w:t>S-100 generic checks for exchange sets</w:t>
            </w:r>
          </w:p>
        </w:tc>
        <w:tc>
          <w:tcPr>
            <w:tcW w:w="0" w:type="auto"/>
          </w:tcPr>
          <w:p w14:paraId="081220A1" w14:textId="77777777" w:rsidR="00336B36" w:rsidRPr="001B5F6E" w:rsidRDefault="00336B36" w:rsidP="00D24C0B">
            <w:pPr>
              <w:spacing w:after="120" w:line="240" w:lineRule="auto"/>
              <w:rPr>
                <w:lang w:val="en-GB"/>
              </w:rPr>
            </w:pPr>
            <w:r w:rsidRPr="001B5F6E">
              <w:rPr>
                <w:lang w:val="en-GB"/>
              </w:rPr>
              <w:t>S-158:100</w:t>
            </w:r>
          </w:p>
        </w:tc>
        <w:tc>
          <w:tcPr>
            <w:tcW w:w="0" w:type="auto"/>
          </w:tcPr>
          <w:p w14:paraId="3A7A6E92" w14:textId="77777777" w:rsidR="00336B36" w:rsidRPr="001B5F6E" w:rsidRDefault="00336B36" w:rsidP="00336B36">
            <w:pPr>
              <w:spacing w:after="120" w:line="240" w:lineRule="auto"/>
              <w:jc w:val="left"/>
              <w:rPr>
                <w:lang w:val="en-GB"/>
              </w:rPr>
            </w:pPr>
            <w:r w:rsidRPr="001B5F6E">
              <w:rPr>
                <w:lang w:val="en-GB"/>
              </w:rPr>
              <w:t>Exchange set</w:t>
            </w:r>
          </w:p>
        </w:tc>
      </w:tr>
      <w:tr w:rsidR="00461C83" w:rsidRPr="001B5F6E" w14:paraId="66A47952" w14:textId="02CCD374" w:rsidTr="0066513D">
        <w:trPr>
          <w:cantSplit/>
        </w:trPr>
        <w:tc>
          <w:tcPr>
            <w:tcW w:w="0" w:type="auto"/>
          </w:tcPr>
          <w:p w14:paraId="6048E8D3" w14:textId="001B1D2C" w:rsidR="00336B36" w:rsidRPr="001B5F6E" w:rsidRDefault="003F2031" w:rsidP="00D24C0B">
            <w:pPr>
              <w:spacing w:after="120" w:line="240" w:lineRule="auto"/>
              <w:rPr>
                <w:lang w:val="en-GB"/>
              </w:rPr>
            </w:pPr>
            <w:r>
              <w:rPr>
                <w:lang w:val="en-GB"/>
              </w:rPr>
              <w:t>7</w:t>
            </w:r>
          </w:p>
        </w:tc>
        <w:tc>
          <w:tcPr>
            <w:tcW w:w="0" w:type="auto"/>
          </w:tcPr>
          <w:p w14:paraId="6818C9C8" w14:textId="4B8EAA25" w:rsidR="005C2DC6" w:rsidRPr="001B5F6E" w:rsidRDefault="00336B36" w:rsidP="00336B36">
            <w:pPr>
              <w:spacing w:after="120" w:line="240" w:lineRule="auto"/>
              <w:jc w:val="left"/>
              <w:rPr>
                <w:lang w:val="en-GB"/>
              </w:rPr>
            </w:pPr>
            <w:commentRangeStart w:id="188"/>
            <w:r w:rsidRPr="001B5F6E">
              <w:rPr>
                <w:lang w:val="en-GB"/>
              </w:rPr>
              <w:t>Product-specific checks for exchange sets</w:t>
            </w:r>
            <w:commentRangeEnd w:id="188"/>
            <w:r w:rsidR="001D7811">
              <w:rPr>
                <w:rStyle w:val="CommentReference"/>
              </w:rPr>
              <w:commentReference w:id="188"/>
            </w:r>
          </w:p>
        </w:tc>
        <w:tc>
          <w:tcPr>
            <w:tcW w:w="0" w:type="auto"/>
          </w:tcPr>
          <w:p w14:paraId="1A01E369" w14:textId="3A3DCC8E" w:rsidR="00336B36" w:rsidRPr="001B5F6E" w:rsidRDefault="00336B36" w:rsidP="00D24C0B">
            <w:pPr>
              <w:spacing w:after="120" w:line="240" w:lineRule="auto"/>
              <w:rPr>
                <w:lang w:val="en-GB"/>
              </w:rPr>
            </w:pPr>
            <w:r w:rsidRPr="001B5F6E">
              <w:rPr>
                <w:lang w:val="en-GB"/>
              </w:rPr>
              <w:t>S-158:</w:t>
            </w:r>
            <w:r w:rsidR="00215A58">
              <w:rPr>
                <w:lang w:val="en-GB"/>
              </w:rPr>
              <w:t>129</w:t>
            </w:r>
            <w:r w:rsidR="0066513D">
              <w:rPr>
                <w:lang w:val="en-GB"/>
              </w:rPr>
              <w:t xml:space="preserve"> checks numbered Nxxx</w:t>
            </w:r>
          </w:p>
        </w:tc>
        <w:tc>
          <w:tcPr>
            <w:tcW w:w="0" w:type="auto"/>
          </w:tcPr>
          <w:p w14:paraId="557E003F" w14:textId="04E92052" w:rsidR="00336B36" w:rsidRPr="001B5F6E" w:rsidRDefault="00336B36" w:rsidP="00336B36">
            <w:pPr>
              <w:spacing w:after="120" w:line="240" w:lineRule="auto"/>
              <w:jc w:val="left"/>
              <w:rPr>
                <w:lang w:val="en-GB"/>
              </w:rPr>
            </w:pPr>
            <w:r>
              <w:rPr>
                <w:lang w:val="en-GB"/>
              </w:rPr>
              <w:t>E</w:t>
            </w:r>
            <w:r w:rsidRPr="001B5F6E">
              <w:rPr>
                <w:lang w:val="en-GB"/>
              </w:rPr>
              <w:t>xchange set</w:t>
            </w:r>
          </w:p>
        </w:tc>
      </w:tr>
      <w:tr w:rsidR="00461C83" w:rsidRPr="001B5F6E" w14:paraId="6C31548A" w14:textId="77777777" w:rsidTr="0066513D">
        <w:trPr>
          <w:cantSplit/>
        </w:trPr>
        <w:tc>
          <w:tcPr>
            <w:tcW w:w="0" w:type="auto"/>
          </w:tcPr>
          <w:p w14:paraId="7A941CC7" w14:textId="550824F0" w:rsidR="00903054" w:rsidRDefault="00903054" w:rsidP="00D24C0B">
            <w:pPr>
              <w:spacing w:after="120" w:line="240" w:lineRule="auto"/>
              <w:rPr>
                <w:lang w:val="en-GB"/>
              </w:rPr>
            </w:pPr>
            <w:r>
              <w:rPr>
                <w:lang w:val="en-GB"/>
              </w:rPr>
              <w:t>8</w:t>
            </w:r>
          </w:p>
        </w:tc>
        <w:tc>
          <w:tcPr>
            <w:tcW w:w="0" w:type="auto"/>
          </w:tcPr>
          <w:p w14:paraId="1F20EFE3" w14:textId="38CBE51D" w:rsidR="00903054" w:rsidRPr="001B5F6E" w:rsidRDefault="00903054" w:rsidP="00336B36">
            <w:pPr>
              <w:spacing w:after="120" w:line="240" w:lineRule="auto"/>
              <w:jc w:val="left"/>
              <w:rPr>
                <w:lang w:val="en-GB"/>
              </w:rPr>
            </w:pPr>
            <w:r>
              <w:rPr>
                <w:lang w:val="en-GB"/>
              </w:rPr>
              <w:t>Product catalogue checks</w:t>
            </w:r>
          </w:p>
        </w:tc>
        <w:tc>
          <w:tcPr>
            <w:tcW w:w="0" w:type="auto"/>
          </w:tcPr>
          <w:p w14:paraId="4D9F9907" w14:textId="36D821E3" w:rsidR="00903054" w:rsidRPr="001B5F6E" w:rsidRDefault="00903054" w:rsidP="00D24C0B">
            <w:pPr>
              <w:spacing w:after="120" w:line="240" w:lineRule="auto"/>
              <w:rPr>
                <w:lang w:val="en-GB"/>
              </w:rPr>
            </w:pPr>
            <w:r>
              <w:rPr>
                <w:lang w:val="en-GB"/>
              </w:rPr>
              <w:t>S-158:128</w:t>
            </w:r>
          </w:p>
        </w:tc>
        <w:tc>
          <w:tcPr>
            <w:tcW w:w="0" w:type="auto"/>
          </w:tcPr>
          <w:p w14:paraId="7EBE78E8" w14:textId="1314CC98" w:rsidR="00903054" w:rsidRDefault="00903054" w:rsidP="00336B36">
            <w:pPr>
              <w:spacing w:after="120" w:line="240" w:lineRule="auto"/>
              <w:jc w:val="left"/>
              <w:rPr>
                <w:lang w:val="en-GB"/>
              </w:rPr>
            </w:pPr>
            <w:r>
              <w:rPr>
                <w:lang w:val="en-GB"/>
              </w:rPr>
              <w:t xml:space="preserve">S-128 datasets </w:t>
            </w:r>
            <w:r w:rsidR="009B1958">
              <w:rPr>
                <w:lang w:val="en-GB"/>
              </w:rPr>
              <w:t>describing</w:t>
            </w:r>
            <w:r>
              <w:rPr>
                <w:lang w:val="en-GB"/>
              </w:rPr>
              <w:t xml:space="preserve"> S-</w:t>
            </w:r>
            <w:r w:rsidR="00215A58">
              <w:rPr>
                <w:lang w:val="en-GB"/>
              </w:rPr>
              <w:t>129</w:t>
            </w:r>
            <w:r>
              <w:rPr>
                <w:lang w:val="en-GB"/>
              </w:rPr>
              <w:t xml:space="preserve"> </w:t>
            </w:r>
            <w:r w:rsidR="009B1958">
              <w:rPr>
                <w:lang w:val="en-GB"/>
              </w:rPr>
              <w:t>datasets</w:t>
            </w:r>
          </w:p>
        </w:tc>
      </w:tr>
    </w:tbl>
    <w:p w14:paraId="25902464" w14:textId="77777777" w:rsidR="001B5F6E" w:rsidRDefault="001B5F6E" w:rsidP="00AB1767">
      <w:pPr>
        <w:tabs>
          <w:tab w:val="left" w:pos="1701"/>
        </w:tabs>
        <w:spacing w:after="120" w:line="240" w:lineRule="auto"/>
        <w:rPr>
          <w:lang w:val="en-GB"/>
        </w:rPr>
      </w:pPr>
    </w:p>
    <w:p w14:paraId="5D1B059F" w14:textId="2506BFF7" w:rsidR="00861E96" w:rsidRDefault="00861E96" w:rsidP="00611211">
      <w:pPr>
        <w:pStyle w:val="Heading1"/>
        <w:rPr>
          <w:lang w:val="en-GB"/>
        </w:rPr>
      </w:pPr>
      <w:bookmarkStart w:id="189" w:name="_Ref172572049"/>
      <w:bookmarkStart w:id="190" w:name="_Toc179499865"/>
      <w:r>
        <w:rPr>
          <w:lang w:val="en-GB"/>
        </w:rPr>
        <w:t>Check Classification</w:t>
      </w:r>
      <w:bookmarkEnd w:id="189"/>
      <w:bookmarkEnd w:id="190"/>
    </w:p>
    <w:p w14:paraId="286679DC" w14:textId="464F3532" w:rsidR="000E4451" w:rsidRDefault="00102109" w:rsidP="00600EF7">
      <w:pPr>
        <w:tabs>
          <w:tab w:val="left" w:pos="1701"/>
        </w:tabs>
        <w:spacing w:after="120" w:line="240" w:lineRule="auto"/>
        <w:rPr>
          <w:lang w:val="en-GB"/>
        </w:rPr>
      </w:pPr>
      <w:r w:rsidRPr="00102109">
        <w:rPr>
          <w:lang w:val="en-GB"/>
        </w:rPr>
        <w:t xml:space="preserve">The check classification </w:t>
      </w:r>
      <w:r w:rsidR="00600EF7">
        <w:rPr>
          <w:lang w:val="en-GB"/>
        </w:rPr>
        <w:t>conforms to the scheme described in S-158.</w:t>
      </w:r>
    </w:p>
    <w:p w14:paraId="70389C75" w14:textId="78CA8E36" w:rsidR="00036D8E" w:rsidRDefault="00861E96" w:rsidP="00036D8E">
      <w:pPr>
        <w:pStyle w:val="Heading1"/>
        <w:rPr>
          <w:lang w:val="en-GB"/>
        </w:rPr>
      </w:pPr>
      <w:bookmarkStart w:id="191" w:name="_Ref172575919"/>
      <w:bookmarkStart w:id="192" w:name="_Toc179499866"/>
      <w:r>
        <w:rPr>
          <w:lang w:val="en-GB"/>
        </w:rPr>
        <w:t>Geometry and Spatial Operators</w:t>
      </w:r>
      <w:bookmarkEnd w:id="191"/>
      <w:bookmarkEnd w:id="192"/>
    </w:p>
    <w:p w14:paraId="295D30AA" w14:textId="41B6D9BA" w:rsidR="00600EF7" w:rsidRDefault="00600EF7" w:rsidP="00600EF7">
      <w:pPr>
        <w:rPr>
          <w:lang w:val="en-GB"/>
        </w:rPr>
      </w:pPr>
      <w:r>
        <w:rPr>
          <w:lang w:val="en-GB"/>
        </w:rPr>
        <w:t>Geometry and spatial operators conform to the operators for vector products described in S-158.</w:t>
      </w:r>
    </w:p>
    <w:p w14:paraId="5C94D707" w14:textId="34E69D96" w:rsidR="00D15AE1" w:rsidRDefault="00D15AE1" w:rsidP="00D15AE1">
      <w:pPr>
        <w:tabs>
          <w:tab w:val="left" w:pos="1701"/>
        </w:tabs>
        <w:spacing w:after="120" w:line="240" w:lineRule="auto"/>
        <w:rPr>
          <w:ins w:id="193" w:author="Jason Rhee" w:date="2025-04-01T12:04:00Z" w16du:dateUtc="2025-04-01T01:04:00Z"/>
          <w:lang w:val="en-GB"/>
        </w:rPr>
      </w:pPr>
      <w:r w:rsidRPr="00C53F21">
        <w:rPr>
          <w:lang w:val="en-GB"/>
        </w:rPr>
        <w:t xml:space="preserve">For all spatial operators </w:t>
      </w:r>
      <w:del w:id="194" w:author="Jason Rhee" w:date="2025-04-01T12:03:00Z" w16du:dateUtc="2025-04-01T01:03:00Z">
        <w:r w:rsidRPr="00C53F21" w:rsidDel="00CF291B">
          <w:rPr>
            <w:lang w:val="en-GB"/>
          </w:rPr>
          <w:delText xml:space="preserve">a </w:delText>
        </w:r>
      </w:del>
      <w:ins w:id="195" w:author="Jason Rhee" w:date="2025-04-01T12:03:00Z" w16du:dateUtc="2025-04-01T01:03:00Z">
        <w:r w:rsidR="00CF291B">
          <w:rPr>
            <w:lang w:val="en-GB"/>
          </w:rPr>
          <w:t>the following</w:t>
        </w:r>
        <w:r w:rsidR="00CF291B" w:rsidRPr="00C53F21">
          <w:rPr>
            <w:lang w:val="en-GB"/>
          </w:rPr>
          <w:t xml:space="preserve"> </w:t>
        </w:r>
      </w:ins>
      <w:r w:rsidRPr="00C53F21">
        <w:rPr>
          <w:lang w:val="en-GB"/>
        </w:rPr>
        <w:t xml:space="preserve">default tolerance </w:t>
      </w:r>
      <w:del w:id="196" w:author="Jason Rhee" w:date="2025-04-01T12:03:00Z" w16du:dateUtc="2025-04-01T01:03:00Z">
        <w:r w:rsidRPr="00C53F21" w:rsidDel="00CF291B">
          <w:rPr>
            <w:lang w:val="en-GB"/>
          </w:rPr>
          <w:delText xml:space="preserve">of </w:delText>
        </w:r>
        <w:r w:rsidR="00C53F21" w:rsidRPr="00C53F21" w:rsidDel="00CF291B">
          <w:rPr>
            <w:highlight w:val="yellow"/>
            <w:lang w:val="en-GB"/>
          </w:rPr>
          <w:delText>[??? - PT to decide</w:delText>
        </w:r>
        <w:r w:rsidR="00C53F21" w:rsidDel="00CF291B">
          <w:rPr>
            <w:lang w:val="en-GB"/>
          </w:rPr>
          <w:delText xml:space="preserve">] </w:delText>
        </w:r>
      </w:del>
      <w:r w:rsidRPr="00C53F21">
        <w:rPr>
          <w:lang w:val="en-GB"/>
        </w:rPr>
        <w:t>should be applied in validation software</w:t>
      </w:r>
      <w:ins w:id="197" w:author="Jason Rhee" w:date="2025-04-01T12:03:00Z" w16du:dateUtc="2025-04-01T01:03:00Z">
        <w:r w:rsidR="00CF291B">
          <w:rPr>
            <w:lang w:val="en-GB"/>
          </w:rPr>
          <w:t>, as per S-158:100</w:t>
        </w:r>
      </w:ins>
      <w:ins w:id="198" w:author="Jason Rhee" w:date="2025-04-01T12:05:00Z" w16du:dateUtc="2025-04-01T01:05:00Z">
        <w:r w:rsidR="00CA4BFF">
          <w:rPr>
            <w:lang w:val="en-GB"/>
          </w:rPr>
          <w:t xml:space="preserve"> Clause 7.2</w:t>
        </w:r>
      </w:ins>
      <w:del w:id="199" w:author="Jason Rhee" w:date="2025-04-01T12:04:00Z" w16du:dateUtc="2025-04-01T01:04:00Z">
        <w:r w:rsidRPr="00C53F21" w:rsidDel="00CF291B">
          <w:rPr>
            <w:lang w:val="en-GB"/>
          </w:rPr>
          <w:delText>.</w:delText>
        </w:r>
      </w:del>
      <w:ins w:id="200" w:author="Jason Rhee" w:date="2025-04-01T12:04:00Z" w16du:dateUtc="2025-04-01T01:04:00Z">
        <w:r w:rsidR="00CF291B">
          <w:rPr>
            <w:lang w:val="en-GB"/>
          </w:rPr>
          <w:t>:</w:t>
        </w:r>
      </w:ins>
    </w:p>
    <w:p w14:paraId="07ADCBC4" w14:textId="64C328EB" w:rsidR="00CF291B" w:rsidRDefault="00C20CAE" w:rsidP="00CF291B">
      <w:pPr>
        <w:pStyle w:val="ListParagraph"/>
        <w:numPr>
          <w:ilvl w:val="0"/>
          <w:numId w:val="110"/>
        </w:numPr>
        <w:tabs>
          <w:tab w:val="left" w:pos="1701"/>
        </w:tabs>
        <w:spacing w:line="240" w:lineRule="auto"/>
        <w:rPr>
          <w:ins w:id="201" w:author="Jason Rhee" w:date="2025-04-01T12:05:00Z" w16du:dateUtc="2025-04-01T01:05:00Z"/>
          <w:lang w:val="en-GB"/>
        </w:rPr>
      </w:pPr>
      <w:ins w:id="202" w:author="Jason Rhee" w:date="2025-04-01T12:05:00Z" w16du:dateUtc="2025-04-01T01:05:00Z">
        <w:r w:rsidRPr="005778E3">
          <w:rPr>
            <w:lang w:val="en-GB"/>
          </w:rPr>
          <w:lastRenderedPageBreak/>
          <w:t>10</w:t>
        </w:r>
        <w:r w:rsidRPr="00C07ACD">
          <w:rPr>
            <w:vertAlign w:val="superscript"/>
            <w:lang w:val="en-GB"/>
          </w:rPr>
          <w:t>-7</w:t>
        </w:r>
        <w:r w:rsidRPr="005778E3">
          <w:rPr>
            <w:lang w:val="en-GB"/>
          </w:rPr>
          <w:t xml:space="preserve"> </w:t>
        </w:r>
        <w:r>
          <w:rPr>
            <w:lang w:val="en-GB"/>
          </w:rPr>
          <w:t>degrees if the axis unit is decimal</w:t>
        </w:r>
        <w:r w:rsidRPr="005778E3">
          <w:rPr>
            <w:lang w:val="en-GB"/>
          </w:rPr>
          <w:t xml:space="preserve"> degrees</w:t>
        </w:r>
      </w:ins>
    </w:p>
    <w:p w14:paraId="78F2616E" w14:textId="6978E4A2" w:rsidR="00C20CAE" w:rsidRPr="00CF291B" w:rsidRDefault="00C20CAE" w:rsidP="00CF291B">
      <w:pPr>
        <w:pStyle w:val="ListParagraph"/>
        <w:numPr>
          <w:ilvl w:val="0"/>
          <w:numId w:val="110"/>
        </w:numPr>
        <w:tabs>
          <w:tab w:val="left" w:pos="1701"/>
        </w:tabs>
        <w:spacing w:line="240" w:lineRule="auto"/>
        <w:rPr>
          <w:lang w:val="en-GB"/>
        </w:rPr>
        <w:pPrChange w:id="203" w:author="Jason Rhee" w:date="2025-04-01T12:04:00Z" w16du:dateUtc="2025-04-01T01:04:00Z">
          <w:pPr>
            <w:tabs>
              <w:tab w:val="left" w:pos="1701"/>
            </w:tabs>
            <w:spacing w:after="120" w:line="240" w:lineRule="auto"/>
          </w:pPr>
        </w:pPrChange>
      </w:pPr>
      <w:ins w:id="204" w:author="Jason Rhee" w:date="2025-04-01T12:05:00Z" w16du:dateUtc="2025-04-01T01:05:00Z">
        <w:r>
          <w:rPr>
            <w:lang w:val="en-GB"/>
          </w:rPr>
          <w:t>10</w:t>
        </w:r>
        <w:r w:rsidRPr="00C07ACD">
          <w:rPr>
            <w:vertAlign w:val="superscript"/>
            <w:lang w:val="en-GB"/>
          </w:rPr>
          <w:t>-2</w:t>
        </w:r>
        <w:r>
          <w:rPr>
            <w:lang w:val="en-GB"/>
          </w:rPr>
          <w:t xml:space="preserve"> metres when the axis unit is metres</w:t>
        </w:r>
      </w:ins>
    </w:p>
    <w:p w14:paraId="5EF723C0" w14:textId="08CE7948" w:rsidR="002C7023" w:rsidRDefault="002C7023" w:rsidP="002C7023">
      <w:pPr>
        <w:pStyle w:val="Heading1"/>
        <w:rPr>
          <w:lang w:val="en-GB"/>
        </w:rPr>
      </w:pPr>
      <w:bookmarkStart w:id="205" w:name="_Toc179499867"/>
      <w:commentRangeStart w:id="206"/>
      <w:r>
        <w:rPr>
          <w:lang w:val="en-GB"/>
        </w:rPr>
        <w:t>Other Components of this Specification</w:t>
      </w:r>
      <w:bookmarkEnd w:id="205"/>
      <w:commentRangeEnd w:id="206"/>
      <w:r w:rsidR="006B06C6">
        <w:rPr>
          <w:rStyle w:val="CommentReference"/>
          <w:b w:val="0"/>
          <w:bCs w:val="0"/>
        </w:rPr>
        <w:commentReference w:id="206"/>
      </w:r>
    </w:p>
    <w:p w14:paraId="1BF52534" w14:textId="3FF363C3" w:rsidR="002C7023" w:rsidRDefault="002C7023" w:rsidP="00600EF7">
      <w:pPr>
        <w:rPr>
          <w:lang w:val="en-GB"/>
        </w:rPr>
      </w:pPr>
      <w:r>
        <w:rPr>
          <w:lang w:val="en-GB"/>
        </w:rPr>
        <w:t>The other components of this Specification listed below are provided as separate documents or artefacts accompanying this document and form an integral part of this Specification.</w:t>
      </w:r>
    </w:p>
    <w:p w14:paraId="423BF8A7" w14:textId="5E4F1055" w:rsidR="002C7023" w:rsidRPr="00AE3D32" w:rsidRDefault="002C7023" w:rsidP="00AE3D32">
      <w:pPr>
        <w:pStyle w:val="ListParagraph"/>
        <w:numPr>
          <w:ilvl w:val="0"/>
          <w:numId w:val="108"/>
        </w:numPr>
        <w:rPr>
          <w:lang w:val="en-GB"/>
        </w:rPr>
      </w:pPr>
      <w:r w:rsidRPr="00AE3D32">
        <w:rPr>
          <w:lang w:val="en-GB"/>
        </w:rPr>
        <w:t>Spreadsheet of S-</w:t>
      </w:r>
      <w:r w:rsidR="00215A58">
        <w:rPr>
          <w:lang w:val="en-GB"/>
        </w:rPr>
        <w:t>129</w:t>
      </w:r>
      <w:r w:rsidRPr="00AE3D32">
        <w:rPr>
          <w:lang w:val="en-GB"/>
        </w:rPr>
        <w:t xml:space="preserve"> validation checks named </w:t>
      </w:r>
      <w:r w:rsidR="00E2341D">
        <w:rPr>
          <w:lang w:val="en-GB"/>
        </w:rPr>
        <w:t>S158_</w:t>
      </w:r>
      <w:r w:rsidR="00215A58">
        <w:rPr>
          <w:lang w:val="en-GB"/>
        </w:rPr>
        <w:t>129</w:t>
      </w:r>
      <w:r w:rsidR="00E2341D">
        <w:rPr>
          <w:lang w:val="en-GB"/>
        </w:rPr>
        <w:t>_0_</w:t>
      </w:r>
      <w:del w:id="207" w:author="Raphael Malyankar" w:date="2024-12-04T22:42:00Z" w16du:dateUtc="2024-12-05T05:42:00Z">
        <w:r w:rsidR="001D7811" w:rsidDel="006B06C6">
          <w:rPr>
            <w:lang w:val="en-GB"/>
          </w:rPr>
          <w:delText>1</w:delText>
        </w:r>
      </w:del>
      <w:ins w:id="208" w:author="Raphael Malyankar" w:date="2024-12-04T22:42:00Z" w16du:dateUtc="2024-12-05T05:42:00Z">
        <w:del w:id="209" w:author="Jason Rhee" w:date="2025-03-31T11:55:00Z" w16du:dateUtc="2025-03-31T00:55:00Z">
          <w:r w:rsidR="006B06C6" w:rsidDel="00630119">
            <w:rPr>
              <w:lang w:val="en-GB"/>
            </w:rPr>
            <w:delText>2</w:delText>
          </w:r>
        </w:del>
      </w:ins>
      <w:ins w:id="210" w:author="Jason Rhee" w:date="2025-03-31T11:55:00Z" w16du:dateUtc="2025-03-31T00:55:00Z">
        <w:r w:rsidR="00630119">
          <w:rPr>
            <w:lang w:val="en-GB"/>
          </w:rPr>
          <w:t>3</w:t>
        </w:r>
      </w:ins>
      <w:r w:rsidR="00E2341D">
        <w:rPr>
          <w:lang w:val="en-GB"/>
        </w:rPr>
        <w:t>_0_</w:t>
      </w:r>
      <w:del w:id="211" w:author="Raphael Malyankar" w:date="2024-12-04T22:42:00Z" w16du:dateUtc="2024-12-05T05:42:00Z">
        <w:r w:rsidR="00E2341D" w:rsidDel="006B06C6">
          <w:rPr>
            <w:lang w:val="en-GB"/>
          </w:rPr>
          <w:delText>202409</w:delText>
        </w:r>
        <w:r w:rsidR="001D7811" w:rsidDel="006B06C6">
          <w:rPr>
            <w:lang w:val="en-GB"/>
          </w:rPr>
          <w:delText>3</w:delText>
        </w:r>
        <w:r w:rsidR="00E2341D" w:rsidDel="006B06C6">
          <w:rPr>
            <w:lang w:val="en-GB"/>
          </w:rPr>
          <w:delText>0</w:delText>
        </w:r>
      </w:del>
      <w:ins w:id="212" w:author="Raphael Malyankar" w:date="2024-12-04T22:42:00Z" w16du:dateUtc="2024-12-05T05:42:00Z">
        <w:del w:id="213" w:author="Jason Rhee" w:date="2025-03-31T11:55:00Z" w16du:dateUtc="2025-03-31T00:55:00Z">
          <w:r w:rsidR="006B06C6" w:rsidDel="00630119">
            <w:rPr>
              <w:lang w:val="en-GB"/>
            </w:rPr>
            <w:delText>YYYYMMDD</w:delText>
          </w:r>
        </w:del>
      </w:ins>
      <w:ins w:id="214" w:author="Jason Rhee" w:date="2025-03-31T11:55:00Z" w16du:dateUtc="2025-03-31T00:55:00Z">
        <w:r w:rsidR="00630119">
          <w:rPr>
            <w:lang w:val="en-GB"/>
          </w:rPr>
          <w:t>20250331</w:t>
        </w:r>
      </w:ins>
    </w:p>
    <w:p w14:paraId="6302DFC4" w14:textId="77777777" w:rsidR="002C7023" w:rsidRDefault="002C7023" w:rsidP="00600EF7">
      <w:pPr>
        <w:rPr>
          <w:lang w:val="en-GB"/>
        </w:rPr>
      </w:pPr>
    </w:p>
    <w:p w14:paraId="623B95EC" w14:textId="77777777" w:rsidR="002C7023" w:rsidRPr="00600EF7" w:rsidRDefault="002C7023" w:rsidP="00600EF7">
      <w:pPr>
        <w:rPr>
          <w:lang w:val="en-GB"/>
        </w:rPr>
      </w:pPr>
    </w:p>
    <w:sectPr w:rsidR="002C7023" w:rsidRPr="00600EF7" w:rsidSect="00301BD2">
      <w:headerReference w:type="even" r:id="rId25"/>
      <w:headerReference w:type="default" r:id="rId26"/>
      <w:footerReference w:type="even" r:id="rId27"/>
      <w:footerReference w:type="default" r:id="rId28"/>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1" w:author="Raphael Malyankar" w:date="2024-08-06T18:40:00Z" w:initials="rmm">
    <w:p w14:paraId="7665EBB5" w14:textId="2BDDAE78" w:rsidR="00583ED8" w:rsidRDefault="00583ED8">
      <w:pPr>
        <w:pStyle w:val="CommentText"/>
      </w:pPr>
      <w:r>
        <w:rPr>
          <w:rStyle w:val="CommentReference"/>
        </w:rPr>
        <w:annotationRef/>
      </w:r>
      <w:r>
        <w:t>Review for completeness and duplication after S-1</w:t>
      </w:r>
      <w:r w:rsidR="00D9553C">
        <w:t>29</w:t>
      </w:r>
      <w:r>
        <w:t xml:space="preserve"> is finalized and the S-158 series is more mature.</w:t>
      </w:r>
    </w:p>
  </w:comment>
  <w:comment w:id="135" w:author="Raphael Malyankar" w:date="2024-10-11T00:38:00Z" w:initials="rmm">
    <w:p w14:paraId="16025F81" w14:textId="570EBE08" w:rsidR="00ED6F4D" w:rsidRDefault="00ED6F4D">
      <w:pPr>
        <w:pStyle w:val="CommentText"/>
      </w:pPr>
      <w:r>
        <w:rPr>
          <w:rStyle w:val="CommentReference"/>
        </w:rPr>
        <w:annotationRef/>
      </w:r>
      <w:r>
        <w:t>If abbreviated terms not defined in S-158 are used, especially in the list of checks, add the following (see S-58 for the format):</w:t>
      </w:r>
    </w:p>
    <w:p w14:paraId="554F02BD" w14:textId="05EA8330" w:rsidR="00ED6F4D" w:rsidRDefault="00ED6F4D">
      <w:pPr>
        <w:pStyle w:val="CommentText"/>
      </w:pPr>
      <w:r>
        <w:t>In addition, this specification uses the following abbreviated terms</w:t>
      </w:r>
    </w:p>
    <w:p w14:paraId="0C08FA6F" w14:textId="77777777" w:rsidR="00ED6F4D" w:rsidRDefault="00ED6F4D">
      <w:pPr>
        <w:pStyle w:val="CommentText"/>
      </w:pPr>
      <w:r>
        <w:t>ABC</w:t>
      </w:r>
      <w:r>
        <w:tab/>
        <w:t>definition</w:t>
      </w:r>
    </w:p>
    <w:p w14:paraId="09E91281" w14:textId="592415DE" w:rsidR="00ED6F4D" w:rsidRDefault="00ED6F4D">
      <w:pPr>
        <w:pStyle w:val="CommentText"/>
      </w:pPr>
      <w:r>
        <w:t>XYZ</w:t>
      </w:r>
      <w:r>
        <w:tab/>
        <w:t>definition</w:t>
      </w:r>
    </w:p>
  </w:comment>
  <w:comment w:id="158" w:author="Raphael Malyankar" w:date="2024-10-01T12:03:00Z" w:initials="rmm">
    <w:p w14:paraId="3B3A7D55" w14:textId="77777777" w:rsidR="008739B6" w:rsidRDefault="008739B6" w:rsidP="008739B6">
      <w:pPr>
        <w:pStyle w:val="CommentText"/>
      </w:pPr>
      <w:r>
        <w:rPr>
          <w:rStyle w:val="CommentReference"/>
        </w:rPr>
        <w:annotationRef/>
      </w:r>
      <w:r>
        <w:t>To be discussed, especially the treatment of changes to the accompanying list of checks.</w:t>
      </w:r>
    </w:p>
    <w:p w14:paraId="2080BCF4" w14:textId="12F13139" w:rsidR="008739B6" w:rsidRDefault="008739B6" w:rsidP="008739B6">
      <w:pPr>
        <w:pStyle w:val="CommentText"/>
      </w:pPr>
      <w:r>
        <w:t>Provisionally, that list is treated as part of this Specification and changes to it will require a new clarification, revision, or edition of S-158:1xx</w:t>
      </w:r>
    </w:p>
  </w:comment>
  <w:comment w:id="176" w:author="Raphael Malyankar" w:date="2024-12-04T22:33:00Z" w:initials="rmm">
    <w:p w14:paraId="79FAE6C5" w14:textId="7E5E51D7" w:rsidR="00141425" w:rsidRDefault="00141425">
      <w:pPr>
        <w:pStyle w:val="CommentText"/>
      </w:pPr>
      <w:r>
        <w:rPr>
          <w:rStyle w:val="CommentReference"/>
        </w:rPr>
        <w:annotationRef/>
      </w:r>
      <w:r w:rsidRPr="00141425">
        <w:t>S-158:100 Edition 0.2.0 draft (sic) divides them into Collection A (for datasets, exchange catalogues, and exchange sets) and Collection B (for specifications)</w:t>
      </w:r>
      <w:r>
        <w:t>.</w:t>
      </w:r>
    </w:p>
  </w:comment>
  <w:comment w:id="179" w:author="Raphael Malyankar" w:date="2024-10-07T19:03:00Z" w:initials="rmm">
    <w:p w14:paraId="5E75D8ED" w14:textId="77777777" w:rsidR="004A1094" w:rsidRDefault="004A1094" w:rsidP="004A1094">
      <w:pPr>
        <w:pStyle w:val="CommentText"/>
      </w:pPr>
      <w:r>
        <w:rPr>
          <w:rStyle w:val="CommentReference"/>
        </w:rPr>
        <w:annotationRef/>
      </w:r>
      <w:r>
        <w:t>Replace any “DevNNNN” checks with the final Check_ID when finalizing.</w:t>
      </w:r>
    </w:p>
  </w:comment>
  <w:comment w:id="184" w:author="Raphael Malyankar" w:date="2024-09-24T15:49:00Z" w:initials="rmm">
    <w:p w14:paraId="1057D043" w14:textId="61E41D28" w:rsidR="004B194F" w:rsidRDefault="004B194F">
      <w:pPr>
        <w:pStyle w:val="CommentText"/>
      </w:pPr>
      <w:r>
        <w:rPr>
          <w:rStyle w:val="CommentReference"/>
        </w:rPr>
        <w:annotationRef/>
      </w:r>
      <w:r>
        <w:t>[</w:t>
      </w:r>
      <w:r w:rsidR="002D49D4">
        <w:t>K</w:t>
      </w:r>
      <w:r w:rsidR="002D49D4">
        <w:rPr>
          <w:rFonts w:cs="Arial"/>
        </w:rPr>
        <w:t>Ö 9/22</w:t>
      </w:r>
      <w:r>
        <w:t xml:space="preserve">] </w:t>
      </w:r>
      <w:r>
        <w:rPr>
          <w:rStyle w:val="CommentReference"/>
        </w:rPr>
        <w:annotationRef/>
      </w:r>
      <w:r>
        <w:t xml:space="preserve">To be discussed if a specified sequence is needed in the standard. </w:t>
      </w:r>
    </w:p>
  </w:comment>
  <w:comment w:id="185" w:author="Raphael Malyankar" w:date="2024-09-24T16:06:00Z" w:initials="rmm">
    <w:p w14:paraId="07FB1DF3" w14:textId="79D6B4C1" w:rsidR="00911072" w:rsidRDefault="00911072">
      <w:pPr>
        <w:pStyle w:val="CommentText"/>
      </w:pPr>
      <w:r>
        <w:rPr>
          <w:rStyle w:val="CommentReference"/>
        </w:rPr>
        <w:annotationRef/>
      </w:r>
      <w:r>
        <w:t>Should be up to the PT developing each S-158:1xx specification. Some may need it and some may not.</w:t>
      </w:r>
    </w:p>
  </w:comment>
  <w:comment w:id="186" w:author="Raphael Malyankar" w:date="2024-10-01T12:06:00Z" w:initials="rmm">
    <w:p w14:paraId="1FF9AA7A" w14:textId="755D8AB4" w:rsidR="008739B6" w:rsidRDefault="008739B6">
      <w:pPr>
        <w:pStyle w:val="CommentText"/>
      </w:pPr>
      <w:r>
        <w:rPr>
          <w:rStyle w:val="CommentReference"/>
        </w:rPr>
        <w:annotationRef/>
      </w:r>
      <w:r>
        <w:t>Not relevant to S-129?</w:t>
      </w:r>
    </w:p>
  </w:comment>
  <w:comment w:id="187" w:author="Raphael Malyankar" w:date="2024-12-04T22:39:00Z" w:initials="rmm">
    <w:p w14:paraId="2CC3FE58" w14:textId="4A4BC69A" w:rsidR="00141425" w:rsidRDefault="00141425">
      <w:pPr>
        <w:pStyle w:val="CommentText"/>
      </w:pPr>
      <w:r>
        <w:rPr>
          <w:rStyle w:val="CommentReference"/>
        </w:rPr>
        <w:annotationRef/>
      </w:r>
      <w:r>
        <w:t>Retained for now pending January ’25 S-124/S-129 interoperability VTC</w:t>
      </w:r>
    </w:p>
  </w:comment>
  <w:comment w:id="188" w:author="Raphael Malyankar" w:date="2024-10-01T12:07:00Z" w:initials="rmm">
    <w:p w14:paraId="0067DDA3" w14:textId="6366D63A" w:rsidR="001D7811" w:rsidRDefault="001D7811">
      <w:pPr>
        <w:pStyle w:val="CommentText"/>
      </w:pPr>
      <w:r>
        <w:rPr>
          <w:rStyle w:val="CommentReference"/>
        </w:rPr>
        <w:annotationRef/>
      </w:r>
      <w:r w:rsidRPr="001D7811">
        <w:t>Not applicable? Are checks for conforming to product-specific constraints covered by a generically-phrased S-100 check?</w:t>
      </w:r>
    </w:p>
  </w:comment>
  <w:comment w:id="206" w:author="Raphael Malyankar" w:date="2024-12-04T22:41:00Z" w:initials="rmm">
    <w:p w14:paraId="5F053734" w14:textId="5BA3EC0F" w:rsidR="006B06C6" w:rsidRDefault="006B06C6">
      <w:pPr>
        <w:pStyle w:val="CommentText"/>
      </w:pPr>
      <w:r>
        <w:rPr>
          <w:rStyle w:val="CommentReference"/>
        </w:rPr>
        <w:annotationRef/>
      </w:r>
      <w:r w:rsidRPr="006B06C6">
        <w:t>PT to adapt this section depending on how the checks are actually released, e.g., as an Annex to this document, a separate Excel fiel,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65EBB5" w15:done="0"/>
  <w15:commentEx w15:paraId="09E91281" w15:done="0"/>
  <w15:commentEx w15:paraId="2080BCF4" w15:done="0"/>
  <w15:commentEx w15:paraId="79FAE6C5" w15:done="0"/>
  <w15:commentEx w15:paraId="5E75D8ED" w15:done="0"/>
  <w15:commentEx w15:paraId="1057D043" w15:done="0"/>
  <w15:commentEx w15:paraId="07FB1DF3" w15:paraIdParent="1057D043" w15:done="0"/>
  <w15:commentEx w15:paraId="1FF9AA7A" w15:done="0"/>
  <w15:commentEx w15:paraId="2CC3FE58" w15:paraIdParent="1FF9AA7A" w15:done="0"/>
  <w15:commentEx w15:paraId="0067DDA3" w15:done="0"/>
  <w15:commentEx w15:paraId="5F0537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3ACF414" w16cex:dateUtc="2024-08-07T01:40:00Z"/>
  <w16cex:commentExtensible w16cex:durableId="677C0B97" w16cex:dateUtc="2024-10-11T07:38:00Z"/>
  <w16cex:commentExtensible w16cex:durableId="387F3202" w16cex:dateUtc="2024-10-01T19:03:00Z"/>
  <w16cex:commentExtensible w16cex:durableId="541AC10D" w16cex:dateUtc="2024-12-05T05:33:00Z"/>
  <w16cex:commentExtensible w16cex:durableId="1D4864A4" w16cex:dateUtc="2024-10-08T02:03:00Z"/>
  <w16cex:commentExtensible w16cex:durableId="7C4FEC58" w16cex:dateUtc="2024-09-24T22:49:00Z"/>
  <w16cex:commentExtensible w16cex:durableId="5AED4459" w16cex:dateUtc="2024-09-24T23:06:00Z"/>
  <w16cex:commentExtensible w16cex:durableId="631387BA" w16cex:dateUtc="2024-10-01T19:06:00Z"/>
  <w16cex:commentExtensible w16cex:durableId="706580DD" w16cex:dateUtc="2024-12-05T05:39:00Z"/>
  <w16cex:commentExtensible w16cex:durableId="215C24D2" w16cex:dateUtc="2024-10-01T19:07:00Z"/>
  <w16cex:commentExtensible w16cex:durableId="51660D9C" w16cex:dateUtc="2024-12-05T0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65EBB5" w16cid:durableId="53ACF414"/>
  <w16cid:commentId w16cid:paraId="09E91281" w16cid:durableId="677C0B97"/>
  <w16cid:commentId w16cid:paraId="2080BCF4" w16cid:durableId="387F3202"/>
  <w16cid:commentId w16cid:paraId="79FAE6C5" w16cid:durableId="541AC10D"/>
  <w16cid:commentId w16cid:paraId="5E75D8ED" w16cid:durableId="1D4864A4"/>
  <w16cid:commentId w16cid:paraId="1057D043" w16cid:durableId="7C4FEC58"/>
  <w16cid:commentId w16cid:paraId="07FB1DF3" w16cid:durableId="5AED4459"/>
  <w16cid:commentId w16cid:paraId="1FF9AA7A" w16cid:durableId="631387BA"/>
  <w16cid:commentId w16cid:paraId="2CC3FE58" w16cid:durableId="706580DD"/>
  <w16cid:commentId w16cid:paraId="0067DDA3" w16cid:durableId="215C24D2"/>
  <w16cid:commentId w16cid:paraId="5F053734" w16cid:durableId="51660D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E0748" w14:textId="77777777" w:rsidR="00570655" w:rsidRDefault="00570655" w:rsidP="003B41C3">
      <w:pPr>
        <w:spacing w:line="240" w:lineRule="auto"/>
      </w:pPr>
      <w:r>
        <w:separator/>
      </w:r>
    </w:p>
  </w:endnote>
  <w:endnote w:type="continuationSeparator" w:id="0">
    <w:p w14:paraId="4E9EECDE" w14:textId="77777777" w:rsidR="00570655" w:rsidRDefault="00570655"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99DC5" w14:textId="4CDDB9C6"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:1</w:t>
    </w:r>
    <w:r w:rsidR="00215A58">
      <w:rPr>
        <w:rFonts w:ascii="Arial" w:hAnsi="Arial" w:cs="Arial"/>
        <w:sz w:val="16"/>
      </w:rPr>
      <w:t>29</w:t>
    </w:r>
    <w:r>
      <w:rPr>
        <w:rFonts w:ascii="Arial" w:hAnsi="Arial" w:cs="Arial"/>
        <w:sz w:val="16"/>
      </w:rPr>
      <w:ptab w:relativeTo="margin" w:alignment="center" w:leader="none"/>
    </w:r>
    <w:ins w:id="96" w:author="Raphael Malyankar" w:date="2024-12-04T22:43:00Z" w16du:dateUtc="2024-12-05T05:43:00Z">
      <w:r w:rsidR="000B1347">
        <w:rPr>
          <w:rFonts w:ascii="Arial" w:hAnsi="Arial" w:cs="Arial"/>
          <w:sz w:val="16"/>
        </w:rPr>
        <w:t>December</w:t>
      </w:r>
    </w:ins>
    <w:del w:id="97" w:author="Raphael Malyankar" w:date="2024-12-04T22:43:00Z" w16du:dateUtc="2024-12-05T05:43:00Z">
      <w:r w:rsidR="00DA1A11" w:rsidDel="000B1347">
        <w:rPr>
          <w:rFonts w:ascii="Arial" w:hAnsi="Arial" w:cs="Arial"/>
          <w:sz w:val="16"/>
        </w:rPr>
        <w:delText>September</w:delText>
      </w:r>
    </w:del>
    <w:r w:rsidR="002D2E7B">
      <w:rPr>
        <w:rFonts w:ascii="Arial" w:hAnsi="Arial" w:cs="Arial"/>
        <w:sz w:val="16"/>
      </w:rPr>
      <w:t xml:space="preserve"> 2024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98" w:author="Raphael Malyankar" w:date="2024-12-04T22:43:00Z" w16du:dateUtc="2024-12-05T05:43:00Z">
      <w:r w:rsidR="000B1347">
        <w:rPr>
          <w:rFonts w:ascii="Arial" w:hAnsi="Arial" w:cs="Arial"/>
          <w:sz w:val="16"/>
        </w:rPr>
        <w:t>2</w:t>
      </w:r>
    </w:ins>
    <w:del w:id="99" w:author="Raphael Malyankar" w:date="2024-12-04T22:43:00Z" w16du:dateUtc="2024-12-05T05:43:00Z">
      <w:r w:rsidR="00215A58" w:rsidDel="000B1347">
        <w:rPr>
          <w:rFonts w:ascii="Arial" w:hAnsi="Arial" w:cs="Arial"/>
          <w:sz w:val="16"/>
        </w:rPr>
        <w:delText>1</w:delText>
      </w:r>
    </w:del>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E796" w14:textId="1E809286"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sidR="00DA1A11">
      <w:rPr>
        <w:rFonts w:ascii="Arial" w:hAnsi="Arial" w:cs="Arial"/>
        <w:sz w:val="16"/>
      </w:rPr>
      <w:t>:1</w:t>
    </w:r>
    <w:r w:rsidR="007906A9">
      <w:rPr>
        <w:rFonts w:ascii="Arial" w:hAnsi="Arial" w:cs="Arial"/>
        <w:sz w:val="16"/>
      </w:rPr>
      <w:t>29</w:t>
    </w:r>
    <w:r>
      <w:rPr>
        <w:rFonts w:ascii="Arial" w:hAnsi="Arial" w:cs="Arial"/>
        <w:sz w:val="16"/>
      </w:rPr>
      <w:ptab w:relativeTo="margin" w:alignment="center" w:leader="none"/>
    </w:r>
    <w:ins w:id="100" w:author="Raphael Malyankar" w:date="2024-12-04T22:44:00Z" w16du:dateUtc="2024-12-05T05:44:00Z">
      <w:r w:rsidR="000B1347">
        <w:rPr>
          <w:rFonts w:ascii="Arial" w:hAnsi="Arial" w:cs="Arial"/>
          <w:sz w:val="16"/>
        </w:rPr>
        <w:t>December</w:t>
      </w:r>
    </w:ins>
    <w:del w:id="101" w:author="Raphael Malyankar" w:date="2024-12-04T22:43:00Z" w16du:dateUtc="2024-12-05T05:43:00Z">
      <w:r w:rsidR="00DA1A11" w:rsidDel="000B1347">
        <w:rPr>
          <w:rFonts w:ascii="Arial" w:hAnsi="Arial" w:cs="Arial"/>
          <w:sz w:val="16"/>
        </w:rPr>
        <w:delText>September</w:delText>
      </w:r>
    </w:del>
    <w:r>
      <w:rPr>
        <w:rFonts w:ascii="Arial" w:hAnsi="Arial" w:cs="Arial"/>
        <w:sz w:val="16"/>
      </w:rPr>
      <w:t xml:space="preserve"> 202</w:t>
    </w:r>
    <w:r w:rsidR="009A634F">
      <w:rPr>
        <w:rFonts w:ascii="Arial" w:hAnsi="Arial" w:cs="Arial"/>
        <w:sz w:val="16"/>
      </w:rPr>
      <w:t>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102" w:author="Raphael Malyankar" w:date="2024-12-04T22:44:00Z" w16du:dateUtc="2024-12-05T05:44:00Z">
      <w:r w:rsidR="000B1347">
        <w:rPr>
          <w:rFonts w:ascii="Arial" w:hAnsi="Arial" w:cs="Arial"/>
          <w:sz w:val="16"/>
        </w:rPr>
        <w:t>2</w:t>
      </w:r>
    </w:ins>
    <w:del w:id="103" w:author="Raphael Malyankar" w:date="2024-12-04T22:44:00Z" w16du:dateUtc="2024-12-05T05:44:00Z">
      <w:r w:rsidR="007906A9" w:rsidDel="000B1347">
        <w:rPr>
          <w:rFonts w:ascii="Arial" w:hAnsi="Arial" w:cs="Arial"/>
          <w:sz w:val="16"/>
        </w:rPr>
        <w:delText>1</w:delText>
      </w:r>
    </w:del>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9350E" w14:textId="555CCDC2"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00DA1A11">
      <w:rPr>
        <w:rFonts w:cs="Arial"/>
        <w:sz w:val="16"/>
      </w:rPr>
      <w:t>:1</w:t>
    </w:r>
    <w:r w:rsidR="007906A9">
      <w:rPr>
        <w:rFonts w:cs="Arial"/>
        <w:sz w:val="16"/>
      </w:rPr>
      <w:t>29</w:t>
    </w:r>
    <w:r w:rsidRPr="003C4461">
      <w:rPr>
        <w:rFonts w:cs="Arial"/>
        <w:sz w:val="16"/>
      </w:rPr>
      <w:tab/>
    </w:r>
    <w:ins w:id="215" w:author="Raphael Malyankar" w:date="2024-12-04T22:44:00Z" w16du:dateUtc="2024-12-05T05:44:00Z">
      <w:r w:rsidR="000B1347">
        <w:rPr>
          <w:rFonts w:cs="Arial"/>
          <w:sz w:val="16"/>
        </w:rPr>
        <w:t>December</w:t>
      </w:r>
    </w:ins>
    <w:del w:id="216" w:author="Raphael Malyankar" w:date="2024-12-04T22:44:00Z" w16du:dateUtc="2024-12-05T05:44:00Z">
      <w:r w:rsidR="00DA1A11" w:rsidDel="000B1347">
        <w:rPr>
          <w:rFonts w:cs="Arial"/>
          <w:sz w:val="16"/>
        </w:rPr>
        <w:delText>September</w:delText>
      </w:r>
    </w:del>
    <w:r w:rsidR="00E87670">
      <w:rPr>
        <w:rFonts w:cs="Arial"/>
        <w:sz w:val="16"/>
      </w:rPr>
      <w:t xml:space="preserve"> </w:t>
    </w:r>
    <w:r w:rsidR="002D2E7B">
      <w:rPr>
        <w:rFonts w:cs="Arial"/>
        <w:sz w:val="16"/>
      </w:rPr>
      <w:t>2024</w:t>
    </w:r>
    <w:r w:rsidRPr="003C4461">
      <w:rPr>
        <w:rFonts w:cs="Arial"/>
        <w:sz w:val="16"/>
      </w:rPr>
      <w:tab/>
      <w:t xml:space="preserve">Edition </w:t>
    </w:r>
    <w:r w:rsidR="00723E95">
      <w:rPr>
        <w:rFonts w:cs="Arial"/>
        <w:sz w:val="16"/>
      </w:rPr>
      <w:t>0.</w:t>
    </w:r>
    <w:ins w:id="217" w:author="Raphael Malyankar" w:date="2024-12-04T22:44:00Z" w16du:dateUtc="2024-12-05T05:44:00Z">
      <w:r w:rsidR="000B1347">
        <w:rPr>
          <w:rFonts w:cs="Arial"/>
          <w:sz w:val="16"/>
        </w:rPr>
        <w:t>2</w:t>
      </w:r>
    </w:ins>
    <w:del w:id="218" w:author="Raphael Malyankar" w:date="2024-12-04T22:44:00Z" w16du:dateUtc="2024-12-05T05:44:00Z">
      <w:r w:rsidR="007906A9" w:rsidDel="000B1347">
        <w:rPr>
          <w:rFonts w:cs="Arial"/>
          <w:sz w:val="16"/>
        </w:rPr>
        <w:delText>1</w:delText>
      </w:r>
    </w:del>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50833" w14:textId="032E2D25"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00DA1A11">
      <w:rPr>
        <w:rFonts w:cs="Arial"/>
        <w:sz w:val="16"/>
      </w:rPr>
      <w:t>:1</w:t>
    </w:r>
    <w:r w:rsidR="007906A9">
      <w:rPr>
        <w:rFonts w:cs="Arial"/>
        <w:sz w:val="16"/>
      </w:rPr>
      <w:t>29</w:t>
    </w:r>
    <w:r w:rsidRPr="004115CF">
      <w:rPr>
        <w:rFonts w:cs="Arial"/>
        <w:sz w:val="16"/>
      </w:rPr>
      <w:tab/>
    </w:r>
    <w:del w:id="219" w:author="Raphael Malyankar" w:date="2024-12-04T22:44:00Z" w16du:dateUtc="2024-12-05T05:44:00Z">
      <w:r w:rsidR="00DA1A11" w:rsidDel="000B1347">
        <w:rPr>
          <w:rFonts w:cs="Arial"/>
          <w:sz w:val="16"/>
        </w:rPr>
        <w:delText>September</w:delText>
      </w:r>
      <w:r w:rsidR="002D2E7B" w:rsidDel="000B1347">
        <w:rPr>
          <w:rFonts w:cs="Arial"/>
          <w:sz w:val="16"/>
        </w:rPr>
        <w:delText xml:space="preserve"> </w:delText>
      </w:r>
    </w:del>
    <w:ins w:id="220" w:author="Raphael Malyankar" w:date="2024-12-04T22:44:00Z" w16du:dateUtc="2024-12-05T05:44:00Z">
      <w:r w:rsidR="000B1347">
        <w:rPr>
          <w:rFonts w:cs="Arial"/>
          <w:sz w:val="16"/>
        </w:rPr>
        <w:t xml:space="preserve">December </w:t>
      </w:r>
    </w:ins>
    <w:r w:rsidR="002D2E7B">
      <w:rPr>
        <w:rFonts w:cs="Arial"/>
        <w:sz w:val="16"/>
      </w:rPr>
      <w:t>2024</w:t>
    </w:r>
    <w:r w:rsidRPr="004115CF">
      <w:rPr>
        <w:rFonts w:cs="Arial"/>
        <w:sz w:val="16"/>
      </w:rPr>
      <w:tab/>
      <w:t xml:space="preserve">Edition </w:t>
    </w:r>
    <w:r w:rsidR="00723E95">
      <w:rPr>
        <w:rFonts w:cs="Arial"/>
        <w:sz w:val="16"/>
      </w:rPr>
      <w:t>0.</w:t>
    </w:r>
    <w:ins w:id="221" w:author="Raphael Malyankar" w:date="2024-12-04T22:44:00Z" w16du:dateUtc="2024-12-05T05:44:00Z">
      <w:r w:rsidR="000B1347">
        <w:rPr>
          <w:rFonts w:cs="Arial"/>
          <w:sz w:val="16"/>
        </w:rPr>
        <w:t>2</w:t>
      </w:r>
    </w:ins>
    <w:del w:id="222" w:author="Raphael Malyankar" w:date="2024-12-04T22:44:00Z" w16du:dateUtc="2024-12-05T05:44:00Z">
      <w:r w:rsidR="007906A9" w:rsidDel="000B1347">
        <w:rPr>
          <w:rFonts w:cs="Arial"/>
          <w:sz w:val="16"/>
        </w:rPr>
        <w:delText>1</w:delText>
      </w:r>
    </w:del>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9D745" w14:textId="77777777" w:rsidR="00570655" w:rsidRDefault="00570655" w:rsidP="003B41C3">
      <w:pPr>
        <w:spacing w:line="240" w:lineRule="auto"/>
      </w:pPr>
      <w:r>
        <w:separator/>
      </w:r>
    </w:p>
  </w:footnote>
  <w:footnote w:type="continuationSeparator" w:id="0">
    <w:p w14:paraId="275A737A" w14:textId="77777777" w:rsidR="00570655" w:rsidRDefault="00570655"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9B7C0" w14:textId="5AC440C8"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7906A9">
      <w:rPr>
        <w:rFonts w:eastAsia="Times New Roman" w:cs="Arial"/>
        <w:sz w:val="16"/>
        <w:szCs w:val="16"/>
        <w:lang w:val="en-US" w:eastAsia="en-US"/>
      </w:rPr>
      <w:t>UKC</w:t>
    </w:r>
    <w:r w:rsidR="00DA1A11">
      <w:rPr>
        <w:rFonts w:eastAsia="Times New Roman" w:cs="Arial"/>
        <w:sz w:val="16"/>
        <w:szCs w:val="16"/>
        <w:lang w:val="en-US" w:eastAsia="en-US"/>
      </w:rPr>
      <w:t xml:space="preserve">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95FD1" w14:textId="14D4A1E9"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7906A9">
      <w:rPr>
        <w:rStyle w:val="PageNumber"/>
        <w:sz w:val="16"/>
        <w:szCs w:val="16"/>
        <w:lang w:val="en-US"/>
      </w:rPr>
      <w:t>UKC</w:t>
    </w:r>
    <w:r w:rsidR="00DA1A11">
      <w:rPr>
        <w:rStyle w:val="PageNumber"/>
        <w:sz w:val="16"/>
        <w:szCs w:val="16"/>
        <w:lang w:val="en-US"/>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9FDF0" w14:textId="62DE82EB"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A61EE2">
      <w:rPr>
        <w:rFonts w:eastAsia="Times New Roman" w:cs="Arial"/>
        <w:sz w:val="16"/>
        <w:szCs w:val="16"/>
        <w:lang w:val="en-US" w:eastAsia="en-US"/>
      </w:rPr>
      <w:t xml:space="preserve">UKC </w:t>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9107A" w14:textId="04D73D2C"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7906A9">
      <w:rPr>
        <w:rStyle w:val="PageNumber"/>
        <w:sz w:val="16"/>
        <w:szCs w:val="16"/>
      </w:rPr>
      <w:t>UKC</w:t>
    </w:r>
    <w:r w:rsidR="00DA1A11">
      <w:rPr>
        <w:rStyle w:val="PageNumber"/>
        <w:sz w:val="16"/>
        <w:szCs w:val="16"/>
      </w:rPr>
      <w:t xml:space="preserve"> </w:t>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000040B"/>
    <w:multiLevelType w:val="multilevel"/>
    <w:tmpl w:val="0000088E"/>
    <w:lvl w:ilvl="0">
      <w:start w:val="1"/>
      <w:numFmt w:val="lowerLetter"/>
      <w:lvlText w:val="(%1)"/>
      <w:lvlJc w:val="left"/>
      <w:pPr>
        <w:ind w:left="100" w:hanging="331"/>
      </w:pPr>
      <w:rPr>
        <w:rFonts w:ascii="Arial" w:hAnsi="Arial" w:cs="Arial"/>
        <w:b w:val="0"/>
        <w:bCs w:val="0"/>
        <w:sz w:val="22"/>
        <w:szCs w:val="22"/>
      </w:rPr>
    </w:lvl>
    <w:lvl w:ilvl="1">
      <w:numFmt w:val="bullet"/>
      <w:lvlText w:val=""/>
      <w:lvlJc w:val="left"/>
      <w:pPr>
        <w:ind w:left="820" w:hanging="360"/>
      </w:pPr>
      <w:rPr>
        <w:rFonts w:ascii="Symbol" w:hAnsi="Symbol" w:cs="Symbol"/>
        <w:b w:val="0"/>
        <w:bCs w:val="0"/>
        <w:sz w:val="22"/>
        <w:szCs w:val="22"/>
      </w:rPr>
    </w:lvl>
    <w:lvl w:ilvl="2">
      <w:numFmt w:val="bullet"/>
      <w:lvlText w:val="•"/>
      <w:lvlJc w:val="left"/>
      <w:pPr>
        <w:ind w:left="1793" w:hanging="360"/>
      </w:pPr>
    </w:lvl>
    <w:lvl w:ilvl="3">
      <w:numFmt w:val="bullet"/>
      <w:lvlText w:val="•"/>
      <w:lvlJc w:val="left"/>
      <w:pPr>
        <w:ind w:left="2766" w:hanging="360"/>
      </w:pPr>
    </w:lvl>
    <w:lvl w:ilvl="4">
      <w:numFmt w:val="bullet"/>
      <w:lvlText w:val="•"/>
      <w:lvlJc w:val="left"/>
      <w:pPr>
        <w:ind w:left="3740" w:hanging="360"/>
      </w:pPr>
    </w:lvl>
    <w:lvl w:ilvl="5">
      <w:numFmt w:val="bullet"/>
      <w:lvlText w:val="•"/>
      <w:lvlJc w:val="left"/>
      <w:pPr>
        <w:ind w:left="4713" w:hanging="360"/>
      </w:pPr>
    </w:lvl>
    <w:lvl w:ilvl="6">
      <w:numFmt w:val="bullet"/>
      <w:lvlText w:val="•"/>
      <w:lvlJc w:val="left"/>
      <w:pPr>
        <w:ind w:left="5686" w:hanging="360"/>
      </w:pPr>
    </w:lvl>
    <w:lvl w:ilvl="7">
      <w:numFmt w:val="bullet"/>
      <w:lvlText w:val="•"/>
      <w:lvlJc w:val="left"/>
      <w:pPr>
        <w:ind w:left="6660" w:hanging="360"/>
      </w:pPr>
    </w:lvl>
    <w:lvl w:ilvl="8">
      <w:numFmt w:val="bullet"/>
      <w:lvlText w:val="•"/>
      <w:lvlJc w:val="left"/>
      <w:pPr>
        <w:ind w:left="7633" w:hanging="360"/>
      </w:pPr>
    </w:lvl>
  </w:abstractNum>
  <w:abstractNum w:abstractNumId="6" w15:restartNumberingAfterBreak="0">
    <w:nsid w:val="01030BE4"/>
    <w:multiLevelType w:val="hybridMultilevel"/>
    <w:tmpl w:val="DCC2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04868"/>
    <w:multiLevelType w:val="hybridMultilevel"/>
    <w:tmpl w:val="0C72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DA2B1D"/>
    <w:multiLevelType w:val="hybridMultilevel"/>
    <w:tmpl w:val="519E7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CC6616"/>
    <w:multiLevelType w:val="hybridMultilevel"/>
    <w:tmpl w:val="5718C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FB0115"/>
    <w:multiLevelType w:val="hybridMultilevel"/>
    <w:tmpl w:val="7A92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A29C6"/>
    <w:multiLevelType w:val="hybridMultilevel"/>
    <w:tmpl w:val="6ED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6A7432"/>
    <w:multiLevelType w:val="hybridMultilevel"/>
    <w:tmpl w:val="EAEC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CC45AD3"/>
    <w:multiLevelType w:val="multilevel"/>
    <w:tmpl w:val="B1801E64"/>
    <w:lvl w:ilvl="0">
      <w:start w:val="1"/>
      <w:numFmt w:val="decimal"/>
      <w:lvlText w:val="%1"/>
      <w:lvlJc w:val="left"/>
      <w:pPr>
        <w:ind w:left="432"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7F0E5C"/>
    <w:multiLevelType w:val="multilevel"/>
    <w:tmpl w:val="F8880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81308"/>
    <w:multiLevelType w:val="hybridMultilevel"/>
    <w:tmpl w:val="BA76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3A13ACB"/>
    <w:multiLevelType w:val="hybridMultilevel"/>
    <w:tmpl w:val="84A8A6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52F51"/>
    <w:multiLevelType w:val="hybridMultilevel"/>
    <w:tmpl w:val="765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24" w15:restartNumberingAfterBreak="0">
    <w:nsid w:val="175C46DC"/>
    <w:multiLevelType w:val="hybridMultilevel"/>
    <w:tmpl w:val="5F4E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A2F27CF"/>
    <w:multiLevelType w:val="hybridMultilevel"/>
    <w:tmpl w:val="C60A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0A0057"/>
    <w:multiLevelType w:val="hybridMultilevel"/>
    <w:tmpl w:val="8FE02D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1C727960"/>
    <w:multiLevelType w:val="hybridMultilevel"/>
    <w:tmpl w:val="597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AC1ABB"/>
    <w:multiLevelType w:val="hybridMultilevel"/>
    <w:tmpl w:val="4212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CC454D6"/>
    <w:multiLevelType w:val="hybridMultilevel"/>
    <w:tmpl w:val="58BEE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1F2C06D1"/>
    <w:multiLevelType w:val="hybridMultilevel"/>
    <w:tmpl w:val="749E3252"/>
    <w:lvl w:ilvl="0" w:tplc="55FC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F581B3A"/>
    <w:multiLevelType w:val="hybridMultilevel"/>
    <w:tmpl w:val="7A88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229A1867"/>
    <w:multiLevelType w:val="hybridMultilevel"/>
    <w:tmpl w:val="B460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C05DAC"/>
    <w:multiLevelType w:val="hybridMultilevel"/>
    <w:tmpl w:val="C9A4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E06C2B"/>
    <w:multiLevelType w:val="hybridMultilevel"/>
    <w:tmpl w:val="09320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0D1DB4"/>
    <w:multiLevelType w:val="hybridMultilevel"/>
    <w:tmpl w:val="95C8B09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29FE42B7"/>
    <w:multiLevelType w:val="hybridMultilevel"/>
    <w:tmpl w:val="6C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41"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42"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813CAB"/>
    <w:multiLevelType w:val="hybridMultilevel"/>
    <w:tmpl w:val="4E5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2F51609"/>
    <w:multiLevelType w:val="hybridMultilevel"/>
    <w:tmpl w:val="26D0781A"/>
    <w:lvl w:ilvl="0" w:tplc="A4388A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3103B2B"/>
    <w:multiLevelType w:val="hybridMultilevel"/>
    <w:tmpl w:val="639847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47" w15:restartNumberingAfterBreak="0">
    <w:nsid w:val="34596A24"/>
    <w:multiLevelType w:val="hybridMultilevel"/>
    <w:tmpl w:val="8BD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5B75B3B"/>
    <w:multiLevelType w:val="hybridMultilevel"/>
    <w:tmpl w:val="51DA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50"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1"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2" w15:restartNumberingAfterBreak="0">
    <w:nsid w:val="387F13C1"/>
    <w:multiLevelType w:val="hybridMultilevel"/>
    <w:tmpl w:val="345CF4A0"/>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9C479D"/>
    <w:multiLevelType w:val="hybridMultilevel"/>
    <w:tmpl w:val="40CAD616"/>
    <w:lvl w:ilvl="0" w:tplc="7672875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26033A"/>
    <w:multiLevelType w:val="hybridMultilevel"/>
    <w:tmpl w:val="0FB62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C3B6E16"/>
    <w:multiLevelType w:val="hybridMultilevel"/>
    <w:tmpl w:val="A28C8470"/>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56" w15:restartNumberingAfterBreak="0">
    <w:nsid w:val="3CE428D5"/>
    <w:multiLevelType w:val="hybridMultilevel"/>
    <w:tmpl w:val="6B80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E1B5DC1"/>
    <w:multiLevelType w:val="hybridMultilevel"/>
    <w:tmpl w:val="20AAA1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E8D6BC5"/>
    <w:multiLevelType w:val="hybridMultilevel"/>
    <w:tmpl w:val="74E8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2E3C0D"/>
    <w:multiLevelType w:val="hybridMultilevel"/>
    <w:tmpl w:val="1FBC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1AA642E"/>
    <w:multiLevelType w:val="hybridMultilevel"/>
    <w:tmpl w:val="5B6484EE"/>
    <w:lvl w:ilvl="0" w:tplc="040C000B">
      <w:start w:val="1"/>
      <w:numFmt w:val="bullet"/>
      <w:lvlText w:val=""/>
      <w:lvlJc w:val="left"/>
      <w:pPr>
        <w:ind w:left="722" w:hanging="360"/>
      </w:pPr>
      <w:rPr>
        <w:rFonts w:ascii="Wingdings" w:hAnsi="Wingdings" w:hint="default"/>
      </w:rPr>
    </w:lvl>
    <w:lvl w:ilvl="1" w:tplc="04090003" w:tentative="1">
      <w:start w:val="1"/>
      <w:numFmt w:val="bullet"/>
      <w:lvlText w:val="o"/>
      <w:lvlJc w:val="left"/>
      <w:pPr>
        <w:ind w:left="1442" w:hanging="360"/>
      </w:pPr>
      <w:rPr>
        <w:rFonts w:ascii="Courier New" w:hAnsi="Courier New" w:cs="Courier New" w:hint="default"/>
      </w:rPr>
    </w:lvl>
    <w:lvl w:ilvl="2" w:tplc="04090005">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62" w15:restartNumberingAfterBreak="0">
    <w:nsid w:val="46D94741"/>
    <w:multiLevelType w:val="hybridMultilevel"/>
    <w:tmpl w:val="841E0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7030444"/>
    <w:multiLevelType w:val="hybridMultilevel"/>
    <w:tmpl w:val="C5AC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6" w15:restartNumberingAfterBreak="0">
    <w:nsid w:val="4B554102"/>
    <w:multiLevelType w:val="hybridMultilevel"/>
    <w:tmpl w:val="69F8E6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D4D3590"/>
    <w:multiLevelType w:val="hybridMultilevel"/>
    <w:tmpl w:val="26AC1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4E1C5553"/>
    <w:multiLevelType w:val="hybridMultilevel"/>
    <w:tmpl w:val="2C34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1AA36B1"/>
    <w:multiLevelType w:val="multilevel"/>
    <w:tmpl w:val="DEFAC36C"/>
    <w:lvl w:ilvl="0">
      <w:start w:val="6"/>
      <w:numFmt w:val="upperLetter"/>
      <w:lvlText w:val="%1."/>
      <w:lvlJc w:val="left"/>
      <w:pPr>
        <w:ind w:left="0" w:firstLine="0"/>
      </w:pPr>
      <w:rPr>
        <w:rFonts w:hint="default"/>
      </w:rPr>
    </w:lvl>
    <w:lvl w:ilvl="1">
      <w:start w:val="1"/>
      <w:numFmt w:val="decimal"/>
      <w:lvlText w:val="F.%2."/>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right"/>
      <w:pPr>
        <w:tabs>
          <w:tab w:val="num" w:pos="1296"/>
        </w:tabs>
        <w:ind w:left="0" w:firstLine="122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Restart w:val="0"/>
      <w:isLgl/>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71" w15:restartNumberingAfterBreak="0">
    <w:nsid w:val="53FC431D"/>
    <w:multiLevelType w:val="singleLevel"/>
    <w:tmpl w:val="F46422E2"/>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72" w15:restartNumberingAfterBreak="0">
    <w:nsid w:val="56D73AF9"/>
    <w:multiLevelType w:val="hybridMultilevel"/>
    <w:tmpl w:val="45B4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7161CB1"/>
    <w:multiLevelType w:val="hybridMultilevel"/>
    <w:tmpl w:val="BC22039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4"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97E0CDB"/>
    <w:multiLevelType w:val="hybridMultilevel"/>
    <w:tmpl w:val="CC72AF92"/>
    <w:lvl w:ilvl="0" w:tplc="2EDAAC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9"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CC37B7D"/>
    <w:multiLevelType w:val="hybridMultilevel"/>
    <w:tmpl w:val="7A3C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83"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5F7261A8"/>
    <w:multiLevelType w:val="hybridMultilevel"/>
    <w:tmpl w:val="67988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0817D3B"/>
    <w:multiLevelType w:val="hybridMultilevel"/>
    <w:tmpl w:val="255C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45F5328"/>
    <w:multiLevelType w:val="hybridMultilevel"/>
    <w:tmpl w:val="F5BE00D0"/>
    <w:lvl w:ilvl="0" w:tplc="040C0001">
      <w:start w:val="1"/>
      <w:numFmt w:val="bullet"/>
      <w:lvlText w:val=""/>
      <w:lvlJc w:val="left"/>
      <w:pPr>
        <w:ind w:left="635" w:hanging="360"/>
      </w:pPr>
      <w:rPr>
        <w:rFonts w:ascii="Symbol" w:hAnsi="Symbol" w:hint="default"/>
      </w:rPr>
    </w:lvl>
    <w:lvl w:ilvl="1" w:tplc="040C0003" w:tentative="1">
      <w:start w:val="1"/>
      <w:numFmt w:val="bullet"/>
      <w:lvlText w:val="o"/>
      <w:lvlJc w:val="left"/>
      <w:pPr>
        <w:ind w:left="1355" w:hanging="360"/>
      </w:pPr>
      <w:rPr>
        <w:rFonts w:ascii="Courier New" w:hAnsi="Courier New" w:cs="Courier New" w:hint="default"/>
      </w:rPr>
    </w:lvl>
    <w:lvl w:ilvl="2" w:tplc="040C0005" w:tentative="1">
      <w:start w:val="1"/>
      <w:numFmt w:val="bullet"/>
      <w:lvlText w:val=""/>
      <w:lvlJc w:val="left"/>
      <w:pPr>
        <w:ind w:left="2075" w:hanging="360"/>
      </w:pPr>
      <w:rPr>
        <w:rFonts w:ascii="Wingdings" w:hAnsi="Wingdings" w:hint="default"/>
      </w:rPr>
    </w:lvl>
    <w:lvl w:ilvl="3" w:tplc="040C0001" w:tentative="1">
      <w:start w:val="1"/>
      <w:numFmt w:val="bullet"/>
      <w:lvlText w:val=""/>
      <w:lvlJc w:val="left"/>
      <w:pPr>
        <w:ind w:left="2795" w:hanging="360"/>
      </w:pPr>
      <w:rPr>
        <w:rFonts w:ascii="Symbol" w:hAnsi="Symbol" w:hint="default"/>
      </w:rPr>
    </w:lvl>
    <w:lvl w:ilvl="4" w:tplc="040C0003" w:tentative="1">
      <w:start w:val="1"/>
      <w:numFmt w:val="bullet"/>
      <w:lvlText w:val="o"/>
      <w:lvlJc w:val="left"/>
      <w:pPr>
        <w:ind w:left="3515" w:hanging="360"/>
      </w:pPr>
      <w:rPr>
        <w:rFonts w:ascii="Courier New" w:hAnsi="Courier New" w:cs="Courier New" w:hint="default"/>
      </w:rPr>
    </w:lvl>
    <w:lvl w:ilvl="5" w:tplc="040C0005" w:tentative="1">
      <w:start w:val="1"/>
      <w:numFmt w:val="bullet"/>
      <w:lvlText w:val=""/>
      <w:lvlJc w:val="left"/>
      <w:pPr>
        <w:ind w:left="4235" w:hanging="360"/>
      </w:pPr>
      <w:rPr>
        <w:rFonts w:ascii="Wingdings" w:hAnsi="Wingdings" w:hint="default"/>
      </w:rPr>
    </w:lvl>
    <w:lvl w:ilvl="6" w:tplc="040C0001" w:tentative="1">
      <w:start w:val="1"/>
      <w:numFmt w:val="bullet"/>
      <w:lvlText w:val=""/>
      <w:lvlJc w:val="left"/>
      <w:pPr>
        <w:ind w:left="4955" w:hanging="360"/>
      </w:pPr>
      <w:rPr>
        <w:rFonts w:ascii="Symbol" w:hAnsi="Symbol" w:hint="default"/>
      </w:rPr>
    </w:lvl>
    <w:lvl w:ilvl="7" w:tplc="040C0003" w:tentative="1">
      <w:start w:val="1"/>
      <w:numFmt w:val="bullet"/>
      <w:lvlText w:val="o"/>
      <w:lvlJc w:val="left"/>
      <w:pPr>
        <w:ind w:left="5675" w:hanging="360"/>
      </w:pPr>
      <w:rPr>
        <w:rFonts w:ascii="Courier New" w:hAnsi="Courier New" w:cs="Courier New" w:hint="default"/>
      </w:rPr>
    </w:lvl>
    <w:lvl w:ilvl="8" w:tplc="040C0005" w:tentative="1">
      <w:start w:val="1"/>
      <w:numFmt w:val="bullet"/>
      <w:lvlText w:val=""/>
      <w:lvlJc w:val="left"/>
      <w:pPr>
        <w:ind w:left="6395" w:hanging="360"/>
      </w:pPr>
      <w:rPr>
        <w:rFonts w:ascii="Wingdings" w:hAnsi="Wingdings" w:hint="default"/>
      </w:rPr>
    </w:lvl>
  </w:abstractNum>
  <w:abstractNum w:abstractNumId="87" w15:restartNumberingAfterBreak="0">
    <w:nsid w:val="66103F7D"/>
    <w:multiLevelType w:val="hybridMultilevel"/>
    <w:tmpl w:val="A12A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65226FE"/>
    <w:multiLevelType w:val="hybridMultilevel"/>
    <w:tmpl w:val="F3465436"/>
    <w:lvl w:ilvl="0" w:tplc="65BAF162">
      <w:start w:val="1"/>
      <w:numFmt w:val="decimal"/>
      <w:lvlText w:val="%1)"/>
      <w:lvlJc w:val="left"/>
      <w:pPr>
        <w:ind w:left="650" w:hanging="360"/>
      </w:pPr>
      <w:rPr>
        <w:rFonts w:hint="default"/>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89"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77F4353"/>
    <w:multiLevelType w:val="hybridMultilevel"/>
    <w:tmpl w:val="F236A0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69AD6553"/>
    <w:multiLevelType w:val="hybridMultilevel"/>
    <w:tmpl w:val="D664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B7F3CF2"/>
    <w:multiLevelType w:val="hybridMultilevel"/>
    <w:tmpl w:val="C664798C"/>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3" w15:restartNumberingAfterBreak="0">
    <w:nsid w:val="6CFF32C1"/>
    <w:multiLevelType w:val="hybridMultilevel"/>
    <w:tmpl w:val="99B8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D6A3D43"/>
    <w:multiLevelType w:val="singleLevel"/>
    <w:tmpl w:val="D2966CFC"/>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95" w15:restartNumberingAfterBreak="0">
    <w:nsid w:val="6D7D332C"/>
    <w:multiLevelType w:val="hybridMultilevel"/>
    <w:tmpl w:val="4C3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97" w15:restartNumberingAfterBreak="0">
    <w:nsid w:val="6F7F351F"/>
    <w:multiLevelType w:val="hybridMultilevel"/>
    <w:tmpl w:val="28221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F847690"/>
    <w:multiLevelType w:val="hybridMultilevel"/>
    <w:tmpl w:val="75C6C604"/>
    <w:lvl w:ilvl="0" w:tplc="49DABA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1452B75"/>
    <w:multiLevelType w:val="hybridMultilevel"/>
    <w:tmpl w:val="B4F6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1" w15:restartNumberingAfterBreak="0">
    <w:nsid w:val="72D5219A"/>
    <w:multiLevelType w:val="hybridMultilevel"/>
    <w:tmpl w:val="7BD06E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2" w15:restartNumberingAfterBreak="0">
    <w:nsid w:val="73BD6C75"/>
    <w:multiLevelType w:val="hybridMultilevel"/>
    <w:tmpl w:val="43E03E1A"/>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40704EF"/>
    <w:multiLevelType w:val="hybridMultilevel"/>
    <w:tmpl w:val="B9A43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74425E8A"/>
    <w:multiLevelType w:val="hybridMultilevel"/>
    <w:tmpl w:val="3DAE93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54E7401"/>
    <w:multiLevelType w:val="singleLevel"/>
    <w:tmpl w:val="3AAE8F4E"/>
    <w:lvl w:ilvl="0">
      <w:start w:val="5"/>
      <w:numFmt w:val="bullet"/>
      <w:lvlText w:val="-"/>
      <w:lvlJc w:val="left"/>
      <w:pPr>
        <w:tabs>
          <w:tab w:val="num" w:pos="360"/>
        </w:tabs>
        <w:ind w:left="360" w:hanging="360"/>
      </w:pPr>
      <w:rPr>
        <w:rFonts w:ascii="Times New Roman" w:hAnsi="Times New Roman" w:cs="Times New Roman" w:hint="default"/>
      </w:rPr>
    </w:lvl>
  </w:abstractNum>
  <w:abstractNum w:abstractNumId="106" w15:restartNumberingAfterBreak="0">
    <w:nsid w:val="75AA4075"/>
    <w:multiLevelType w:val="hybridMultilevel"/>
    <w:tmpl w:val="EB5236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8" w15:restartNumberingAfterBreak="0">
    <w:nsid w:val="7843794A"/>
    <w:multiLevelType w:val="hybridMultilevel"/>
    <w:tmpl w:val="C5366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A736E41"/>
    <w:multiLevelType w:val="hybridMultilevel"/>
    <w:tmpl w:val="B88410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7B082ADF"/>
    <w:multiLevelType w:val="hybridMultilevel"/>
    <w:tmpl w:val="B896F0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632B74"/>
    <w:multiLevelType w:val="hybridMultilevel"/>
    <w:tmpl w:val="8840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003426">
    <w:abstractNumId w:val="33"/>
  </w:num>
  <w:num w:numId="2" w16cid:durableId="275262416">
    <w:abstractNumId w:val="107"/>
  </w:num>
  <w:num w:numId="3" w16cid:durableId="1200554153">
    <w:abstractNumId w:val="78"/>
  </w:num>
  <w:num w:numId="4" w16cid:durableId="26874917">
    <w:abstractNumId w:val="40"/>
  </w:num>
  <w:num w:numId="5" w16cid:durableId="1291784043">
    <w:abstractNumId w:val="23"/>
  </w:num>
  <w:num w:numId="6" w16cid:durableId="929847732">
    <w:abstractNumId w:val="65"/>
  </w:num>
  <w:num w:numId="7" w16cid:durableId="1586836451">
    <w:abstractNumId w:val="70"/>
  </w:num>
  <w:num w:numId="8" w16cid:durableId="1921057094">
    <w:abstractNumId w:val="42"/>
  </w:num>
  <w:num w:numId="9" w16cid:durableId="1962762874">
    <w:abstractNumId w:val="95"/>
  </w:num>
  <w:num w:numId="10" w16cid:durableId="1738239562">
    <w:abstractNumId w:val="76"/>
  </w:num>
  <w:num w:numId="11" w16cid:durableId="1054891756">
    <w:abstractNumId w:val="80"/>
  </w:num>
  <w:num w:numId="12" w16cid:durableId="1223911199">
    <w:abstractNumId w:val="5"/>
  </w:num>
  <w:num w:numId="13" w16cid:durableId="867184631">
    <w:abstractNumId w:val="61"/>
  </w:num>
  <w:num w:numId="14" w16cid:durableId="29578547">
    <w:abstractNumId w:val="82"/>
  </w:num>
  <w:num w:numId="15" w16cid:durableId="1242759490">
    <w:abstractNumId w:val="50"/>
  </w:num>
  <w:num w:numId="16" w16cid:durableId="1278220209">
    <w:abstractNumId w:val="87"/>
  </w:num>
  <w:num w:numId="17" w16cid:durableId="23554310">
    <w:abstractNumId w:val="81"/>
  </w:num>
  <w:num w:numId="18" w16cid:durableId="472605864">
    <w:abstractNumId w:val="36"/>
  </w:num>
  <w:num w:numId="19" w16cid:durableId="691220915">
    <w:abstractNumId w:val="17"/>
  </w:num>
  <w:num w:numId="20" w16cid:durableId="186408272">
    <w:abstractNumId w:val="18"/>
  </w:num>
  <w:num w:numId="21" w16cid:durableId="882785617">
    <w:abstractNumId w:val="83"/>
  </w:num>
  <w:num w:numId="22" w16cid:durableId="1412309642">
    <w:abstractNumId w:val="73"/>
  </w:num>
  <w:num w:numId="23" w16cid:durableId="633561712">
    <w:abstractNumId w:val="38"/>
  </w:num>
  <w:num w:numId="24" w16cid:durableId="1656034012">
    <w:abstractNumId w:val="9"/>
  </w:num>
  <w:num w:numId="25" w16cid:durableId="1173837289">
    <w:abstractNumId w:val="46"/>
  </w:num>
  <w:num w:numId="26" w16cid:durableId="387532634">
    <w:abstractNumId w:val="4"/>
  </w:num>
  <w:num w:numId="27" w16cid:durableId="427427042">
    <w:abstractNumId w:val="3"/>
  </w:num>
  <w:num w:numId="28" w16cid:durableId="1343704179">
    <w:abstractNumId w:val="2"/>
  </w:num>
  <w:num w:numId="29" w16cid:durableId="1825317248">
    <w:abstractNumId w:val="1"/>
  </w:num>
  <w:num w:numId="30" w16cid:durableId="507018248">
    <w:abstractNumId w:val="0"/>
  </w:num>
  <w:num w:numId="31" w16cid:durableId="1964575065">
    <w:abstractNumId w:val="52"/>
  </w:num>
  <w:num w:numId="32" w16cid:durableId="102577581">
    <w:abstractNumId w:val="67"/>
  </w:num>
  <w:num w:numId="33" w16cid:durableId="1385912249">
    <w:abstractNumId w:val="21"/>
  </w:num>
  <w:num w:numId="34" w16cid:durableId="706638586">
    <w:abstractNumId w:val="54"/>
  </w:num>
  <w:num w:numId="35" w16cid:durableId="2005745695">
    <w:abstractNumId w:val="56"/>
  </w:num>
  <w:num w:numId="36" w16cid:durableId="2120024143">
    <w:abstractNumId w:val="98"/>
  </w:num>
  <w:num w:numId="37" w16cid:durableId="1971203729">
    <w:abstractNumId w:val="55"/>
  </w:num>
  <w:num w:numId="38" w16cid:durableId="1185827629">
    <w:abstractNumId w:val="8"/>
  </w:num>
  <w:num w:numId="39" w16cid:durableId="677393295">
    <w:abstractNumId w:val="106"/>
  </w:num>
  <w:num w:numId="40" w16cid:durableId="138352434">
    <w:abstractNumId w:val="84"/>
  </w:num>
  <w:num w:numId="41" w16cid:durableId="1712614498">
    <w:abstractNumId w:val="6"/>
  </w:num>
  <w:num w:numId="42" w16cid:durableId="2041971228">
    <w:abstractNumId w:val="12"/>
  </w:num>
  <w:num w:numId="43" w16cid:durableId="1143818028">
    <w:abstractNumId w:val="22"/>
  </w:num>
  <w:num w:numId="44" w16cid:durableId="1029258938">
    <w:abstractNumId w:val="91"/>
  </w:num>
  <w:num w:numId="45" w16cid:durableId="277222285">
    <w:abstractNumId w:val="58"/>
  </w:num>
  <w:num w:numId="46" w16cid:durableId="1065837801">
    <w:abstractNumId w:val="10"/>
  </w:num>
  <w:num w:numId="47" w16cid:durableId="1030955844">
    <w:abstractNumId w:val="34"/>
  </w:num>
  <w:num w:numId="48" w16cid:durableId="2027780988">
    <w:abstractNumId w:val="111"/>
  </w:num>
  <w:num w:numId="49" w16cid:durableId="2127381449">
    <w:abstractNumId w:val="26"/>
  </w:num>
  <w:num w:numId="50" w16cid:durableId="1850637608">
    <w:abstractNumId w:val="15"/>
  </w:num>
  <w:num w:numId="51" w16cid:durableId="1564828374">
    <w:abstractNumId w:val="104"/>
  </w:num>
  <w:num w:numId="52" w16cid:durableId="1751343175">
    <w:abstractNumId w:val="47"/>
  </w:num>
  <w:num w:numId="53" w16cid:durableId="1762414646">
    <w:abstractNumId w:val="53"/>
  </w:num>
  <w:num w:numId="54" w16cid:durableId="570577247">
    <w:abstractNumId w:val="66"/>
  </w:num>
  <w:num w:numId="55" w16cid:durableId="14695613">
    <w:abstractNumId w:val="60"/>
  </w:num>
  <w:num w:numId="56" w16cid:durableId="278025166">
    <w:abstractNumId w:val="45"/>
  </w:num>
  <w:num w:numId="57" w16cid:durableId="36199305">
    <w:abstractNumId w:val="37"/>
  </w:num>
  <w:num w:numId="58" w16cid:durableId="645358820">
    <w:abstractNumId w:val="35"/>
  </w:num>
  <w:num w:numId="59" w16cid:durableId="354036806">
    <w:abstractNumId w:val="99"/>
  </w:num>
  <w:num w:numId="60" w16cid:durableId="1762726116">
    <w:abstractNumId w:val="102"/>
  </w:num>
  <w:num w:numId="61" w16cid:durableId="705451621">
    <w:abstractNumId w:val="90"/>
  </w:num>
  <w:num w:numId="62" w16cid:durableId="1682049644">
    <w:abstractNumId w:val="92"/>
  </w:num>
  <w:num w:numId="63" w16cid:durableId="953710274">
    <w:abstractNumId w:val="86"/>
  </w:num>
  <w:num w:numId="64" w16cid:durableId="1624997242">
    <w:abstractNumId w:val="7"/>
  </w:num>
  <w:num w:numId="65" w16cid:durableId="368724241">
    <w:abstractNumId w:val="72"/>
  </w:num>
  <w:num w:numId="66" w16cid:durableId="442656635">
    <w:abstractNumId w:val="103"/>
  </w:num>
  <w:num w:numId="67" w16cid:durableId="1334264120">
    <w:abstractNumId w:val="30"/>
  </w:num>
  <w:num w:numId="68" w16cid:durableId="1555772468">
    <w:abstractNumId w:val="27"/>
  </w:num>
  <w:num w:numId="69" w16cid:durableId="2101021683">
    <w:abstractNumId w:val="29"/>
  </w:num>
  <w:num w:numId="70" w16cid:durableId="50349916">
    <w:abstractNumId w:val="63"/>
  </w:num>
  <w:num w:numId="71" w16cid:durableId="469254720">
    <w:abstractNumId w:val="62"/>
  </w:num>
  <w:num w:numId="72" w16cid:durableId="730076628">
    <w:abstractNumId w:val="19"/>
  </w:num>
  <w:num w:numId="73" w16cid:durableId="839924862">
    <w:abstractNumId w:val="108"/>
  </w:num>
  <w:num w:numId="74" w16cid:durableId="1243641760">
    <w:abstractNumId w:val="110"/>
  </w:num>
  <w:num w:numId="75" w16cid:durableId="984744363">
    <w:abstractNumId w:val="88"/>
  </w:num>
  <w:num w:numId="76" w16cid:durableId="1712075679">
    <w:abstractNumId w:val="39"/>
  </w:num>
  <w:num w:numId="77" w16cid:durableId="980427878">
    <w:abstractNumId w:val="24"/>
  </w:num>
  <w:num w:numId="78" w16cid:durableId="1360934256">
    <w:abstractNumId w:val="68"/>
  </w:num>
  <w:num w:numId="79" w16cid:durableId="1344361791">
    <w:abstractNumId w:val="28"/>
  </w:num>
  <w:num w:numId="80" w16cid:durableId="2106222841">
    <w:abstractNumId w:val="93"/>
  </w:num>
  <w:num w:numId="81" w16cid:durableId="378553808">
    <w:abstractNumId w:val="13"/>
  </w:num>
  <w:num w:numId="82" w16cid:durableId="93478847">
    <w:abstractNumId w:val="85"/>
  </w:num>
  <w:num w:numId="83" w16cid:durableId="1095051997">
    <w:abstractNumId w:val="31"/>
  </w:num>
  <w:num w:numId="84" w16cid:durableId="1623145692">
    <w:abstractNumId w:val="11"/>
  </w:num>
  <w:num w:numId="85" w16cid:durableId="1442720742">
    <w:abstractNumId w:val="64"/>
  </w:num>
  <w:num w:numId="86" w16cid:durableId="10483328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85219741">
    <w:abstractNumId w:val="96"/>
  </w:num>
  <w:num w:numId="88" w16cid:durableId="1392926966">
    <w:abstractNumId w:val="71"/>
  </w:num>
  <w:num w:numId="89" w16cid:durableId="1022829103">
    <w:abstractNumId w:val="105"/>
  </w:num>
  <w:num w:numId="90" w16cid:durableId="1873420568">
    <w:abstractNumId w:val="94"/>
  </w:num>
  <w:num w:numId="91" w16cid:durableId="1693847082">
    <w:abstractNumId w:val="49"/>
    <w:lvlOverride w:ilvl="0">
      <w:startOverride w:val="1"/>
    </w:lvlOverride>
  </w:num>
  <w:num w:numId="92" w16cid:durableId="4464355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880240066">
    <w:abstractNumId w:val="89"/>
  </w:num>
  <w:num w:numId="94" w16cid:durableId="315231584">
    <w:abstractNumId w:val="75"/>
  </w:num>
  <w:num w:numId="95" w16cid:durableId="1142622207">
    <w:abstractNumId w:val="97"/>
  </w:num>
  <w:num w:numId="96" w16cid:durableId="1033723372">
    <w:abstractNumId w:val="20"/>
  </w:num>
  <w:num w:numId="97" w16cid:durableId="73164268">
    <w:abstractNumId w:val="44"/>
  </w:num>
  <w:num w:numId="98" w16cid:durableId="590552865">
    <w:abstractNumId w:val="109"/>
  </w:num>
  <w:num w:numId="99" w16cid:durableId="210115025">
    <w:abstractNumId w:val="14"/>
  </w:num>
  <w:num w:numId="100" w16cid:durableId="2096969686">
    <w:abstractNumId w:val="79"/>
  </w:num>
  <w:num w:numId="101" w16cid:durableId="703553984">
    <w:abstractNumId w:val="59"/>
  </w:num>
  <w:num w:numId="102" w16cid:durableId="2033024057">
    <w:abstractNumId w:val="74"/>
  </w:num>
  <w:num w:numId="103" w16cid:durableId="415788744">
    <w:abstractNumId w:val="69"/>
  </w:num>
  <w:num w:numId="104" w16cid:durableId="1770158982">
    <w:abstractNumId w:val="25"/>
  </w:num>
  <w:num w:numId="105" w16cid:durableId="241454819">
    <w:abstractNumId w:val="43"/>
  </w:num>
  <w:num w:numId="106" w16cid:durableId="529420524">
    <w:abstractNumId w:val="32"/>
  </w:num>
  <w:num w:numId="107" w16cid:durableId="107479350">
    <w:abstractNumId w:val="77"/>
  </w:num>
  <w:num w:numId="108" w16cid:durableId="1925337992">
    <w:abstractNumId w:val="57"/>
  </w:num>
  <w:num w:numId="109" w16cid:durableId="1161238123">
    <w:abstractNumId w:val="48"/>
  </w:num>
  <w:num w:numId="110" w16cid:durableId="435636197">
    <w:abstractNumId w:val="101"/>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phael Malyankar">
    <w15:presenceInfo w15:providerId="None" w15:userId="Raphael Malyankar"/>
  </w15:person>
  <w15:person w15:author="Jason Rhee">
    <w15:presenceInfo w15:providerId="AD" w15:userId="S::j.rhee@omcinternational.com::d4f34667-fc18-4c88-8925-5235a9a8c1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DC4"/>
    <w:rsid w:val="00012FC0"/>
    <w:rsid w:val="000130DA"/>
    <w:rsid w:val="000134CD"/>
    <w:rsid w:val="000134F1"/>
    <w:rsid w:val="00013D77"/>
    <w:rsid w:val="00014EE4"/>
    <w:rsid w:val="00016098"/>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44B"/>
    <w:rsid w:val="00032604"/>
    <w:rsid w:val="00032CB9"/>
    <w:rsid w:val="00032CE6"/>
    <w:rsid w:val="00032E5F"/>
    <w:rsid w:val="00034A56"/>
    <w:rsid w:val="00034A98"/>
    <w:rsid w:val="00034E33"/>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1DE"/>
    <w:rsid w:val="000702BF"/>
    <w:rsid w:val="000703E5"/>
    <w:rsid w:val="000705A2"/>
    <w:rsid w:val="00070C91"/>
    <w:rsid w:val="000716FA"/>
    <w:rsid w:val="000719A5"/>
    <w:rsid w:val="00072023"/>
    <w:rsid w:val="00072686"/>
    <w:rsid w:val="00072798"/>
    <w:rsid w:val="00072B43"/>
    <w:rsid w:val="00072FE4"/>
    <w:rsid w:val="00074745"/>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634"/>
    <w:rsid w:val="00097CB8"/>
    <w:rsid w:val="00097E4A"/>
    <w:rsid w:val="000A0A82"/>
    <w:rsid w:val="000A108A"/>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76E1"/>
    <w:rsid w:val="000A7CB8"/>
    <w:rsid w:val="000B0164"/>
    <w:rsid w:val="000B054A"/>
    <w:rsid w:val="000B0610"/>
    <w:rsid w:val="000B072A"/>
    <w:rsid w:val="000B08E4"/>
    <w:rsid w:val="000B1087"/>
    <w:rsid w:val="000B121E"/>
    <w:rsid w:val="000B1347"/>
    <w:rsid w:val="000B150A"/>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60C"/>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0F63"/>
    <w:rsid w:val="000D1250"/>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577A"/>
    <w:rsid w:val="000E622B"/>
    <w:rsid w:val="000E66B8"/>
    <w:rsid w:val="000E68B3"/>
    <w:rsid w:val="000E6A0E"/>
    <w:rsid w:val="000E6AC1"/>
    <w:rsid w:val="000E7279"/>
    <w:rsid w:val="000F02B5"/>
    <w:rsid w:val="000F120E"/>
    <w:rsid w:val="000F251B"/>
    <w:rsid w:val="000F2BEE"/>
    <w:rsid w:val="000F2C98"/>
    <w:rsid w:val="000F3D5C"/>
    <w:rsid w:val="000F4686"/>
    <w:rsid w:val="000F52BB"/>
    <w:rsid w:val="000F6354"/>
    <w:rsid w:val="000F6E33"/>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7E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95E"/>
    <w:rsid w:val="00136E9E"/>
    <w:rsid w:val="00136EDE"/>
    <w:rsid w:val="00137483"/>
    <w:rsid w:val="001375A1"/>
    <w:rsid w:val="00137725"/>
    <w:rsid w:val="00137931"/>
    <w:rsid w:val="00137FD4"/>
    <w:rsid w:val="00141247"/>
    <w:rsid w:val="00141324"/>
    <w:rsid w:val="00141425"/>
    <w:rsid w:val="00141D9E"/>
    <w:rsid w:val="00141F28"/>
    <w:rsid w:val="001425A5"/>
    <w:rsid w:val="00142A9D"/>
    <w:rsid w:val="00142D5F"/>
    <w:rsid w:val="00142DED"/>
    <w:rsid w:val="001430BE"/>
    <w:rsid w:val="00143B14"/>
    <w:rsid w:val="0014416E"/>
    <w:rsid w:val="0014456D"/>
    <w:rsid w:val="00144A47"/>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91F"/>
    <w:rsid w:val="001611F0"/>
    <w:rsid w:val="0016253A"/>
    <w:rsid w:val="00162AD9"/>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8B2"/>
    <w:rsid w:val="001B69B0"/>
    <w:rsid w:val="001B6A8A"/>
    <w:rsid w:val="001C0F51"/>
    <w:rsid w:val="001C1118"/>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47AB"/>
    <w:rsid w:val="001D5605"/>
    <w:rsid w:val="001D5C23"/>
    <w:rsid w:val="001D5FE2"/>
    <w:rsid w:val="001D62CC"/>
    <w:rsid w:val="001D65A5"/>
    <w:rsid w:val="001D6E81"/>
    <w:rsid w:val="001D7564"/>
    <w:rsid w:val="001D7811"/>
    <w:rsid w:val="001D7A15"/>
    <w:rsid w:val="001E004D"/>
    <w:rsid w:val="001E039C"/>
    <w:rsid w:val="001E0C52"/>
    <w:rsid w:val="001E0E51"/>
    <w:rsid w:val="001E0F11"/>
    <w:rsid w:val="001E1971"/>
    <w:rsid w:val="001E2F35"/>
    <w:rsid w:val="001E327F"/>
    <w:rsid w:val="001E3408"/>
    <w:rsid w:val="001E3772"/>
    <w:rsid w:val="001E48F4"/>
    <w:rsid w:val="001E51BF"/>
    <w:rsid w:val="001E5261"/>
    <w:rsid w:val="001E58BC"/>
    <w:rsid w:val="001E5CA8"/>
    <w:rsid w:val="001E6201"/>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6D2"/>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CBA"/>
    <w:rsid w:val="00206D4F"/>
    <w:rsid w:val="0020703A"/>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5A58"/>
    <w:rsid w:val="00216186"/>
    <w:rsid w:val="00217B71"/>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539"/>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426"/>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B32"/>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023"/>
    <w:rsid w:val="002C7236"/>
    <w:rsid w:val="002C72E3"/>
    <w:rsid w:val="002C771C"/>
    <w:rsid w:val="002C775A"/>
    <w:rsid w:val="002C7AFA"/>
    <w:rsid w:val="002C7C5A"/>
    <w:rsid w:val="002C7CAF"/>
    <w:rsid w:val="002C7F0D"/>
    <w:rsid w:val="002D0307"/>
    <w:rsid w:val="002D0601"/>
    <w:rsid w:val="002D0CE8"/>
    <w:rsid w:val="002D0EE3"/>
    <w:rsid w:val="002D153F"/>
    <w:rsid w:val="002D1FDF"/>
    <w:rsid w:val="002D28B8"/>
    <w:rsid w:val="002D2968"/>
    <w:rsid w:val="002D2E7B"/>
    <w:rsid w:val="002D35FB"/>
    <w:rsid w:val="002D3C15"/>
    <w:rsid w:val="002D434B"/>
    <w:rsid w:val="002D4586"/>
    <w:rsid w:val="002D49D4"/>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512"/>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4F"/>
    <w:rsid w:val="00323468"/>
    <w:rsid w:val="003239B3"/>
    <w:rsid w:val="00323AF9"/>
    <w:rsid w:val="00324438"/>
    <w:rsid w:val="0032449F"/>
    <w:rsid w:val="00324A39"/>
    <w:rsid w:val="00324D4F"/>
    <w:rsid w:val="003250EF"/>
    <w:rsid w:val="003257C2"/>
    <w:rsid w:val="00325C6E"/>
    <w:rsid w:val="003271AC"/>
    <w:rsid w:val="00327B39"/>
    <w:rsid w:val="00327BD5"/>
    <w:rsid w:val="00330226"/>
    <w:rsid w:val="003313C9"/>
    <w:rsid w:val="003315C5"/>
    <w:rsid w:val="00331E45"/>
    <w:rsid w:val="003325AF"/>
    <w:rsid w:val="003326C6"/>
    <w:rsid w:val="0033273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3062"/>
    <w:rsid w:val="00343120"/>
    <w:rsid w:val="00345307"/>
    <w:rsid w:val="003465DA"/>
    <w:rsid w:val="00346A72"/>
    <w:rsid w:val="00346DA1"/>
    <w:rsid w:val="00346E0B"/>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7142"/>
    <w:rsid w:val="003577BC"/>
    <w:rsid w:val="0035790A"/>
    <w:rsid w:val="00357C7E"/>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85A"/>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DE9"/>
    <w:rsid w:val="00396957"/>
    <w:rsid w:val="00397084"/>
    <w:rsid w:val="003972F0"/>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544"/>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2031"/>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2BF4"/>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3EC"/>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F5"/>
    <w:rsid w:val="004364DA"/>
    <w:rsid w:val="0043667C"/>
    <w:rsid w:val="00436E35"/>
    <w:rsid w:val="004372FF"/>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9BD"/>
    <w:rsid w:val="00460AE5"/>
    <w:rsid w:val="00460D8F"/>
    <w:rsid w:val="00460EE2"/>
    <w:rsid w:val="004610D6"/>
    <w:rsid w:val="004614F4"/>
    <w:rsid w:val="00461BAF"/>
    <w:rsid w:val="00461C83"/>
    <w:rsid w:val="00462C61"/>
    <w:rsid w:val="00462E57"/>
    <w:rsid w:val="00463563"/>
    <w:rsid w:val="00463653"/>
    <w:rsid w:val="00463B50"/>
    <w:rsid w:val="00463BE2"/>
    <w:rsid w:val="00464136"/>
    <w:rsid w:val="0046494D"/>
    <w:rsid w:val="004652BC"/>
    <w:rsid w:val="00465D40"/>
    <w:rsid w:val="00465E97"/>
    <w:rsid w:val="004673A6"/>
    <w:rsid w:val="00470100"/>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3969"/>
    <w:rsid w:val="00483BD7"/>
    <w:rsid w:val="00485635"/>
    <w:rsid w:val="004856BD"/>
    <w:rsid w:val="00485D02"/>
    <w:rsid w:val="0048637D"/>
    <w:rsid w:val="0048661E"/>
    <w:rsid w:val="004868B9"/>
    <w:rsid w:val="004873D6"/>
    <w:rsid w:val="00487AA8"/>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094"/>
    <w:rsid w:val="004A1186"/>
    <w:rsid w:val="004A123E"/>
    <w:rsid w:val="004A19DC"/>
    <w:rsid w:val="004A21EA"/>
    <w:rsid w:val="004A2B0A"/>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303"/>
    <w:rsid w:val="004B194F"/>
    <w:rsid w:val="004B1B75"/>
    <w:rsid w:val="004B1E43"/>
    <w:rsid w:val="004B2993"/>
    <w:rsid w:val="004B2C44"/>
    <w:rsid w:val="004B2DB3"/>
    <w:rsid w:val="004B2FC7"/>
    <w:rsid w:val="004B31BB"/>
    <w:rsid w:val="004B3BD5"/>
    <w:rsid w:val="004B4056"/>
    <w:rsid w:val="004B41A1"/>
    <w:rsid w:val="004B4930"/>
    <w:rsid w:val="004B5198"/>
    <w:rsid w:val="004B5337"/>
    <w:rsid w:val="004B5915"/>
    <w:rsid w:val="004B62E4"/>
    <w:rsid w:val="004B642A"/>
    <w:rsid w:val="004B65D0"/>
    <w:rsid w:val="004B67EE"/>
    <w:rsid w:val="004B6CCC"/>
    <w:rsid w:val="004B7A7A"/>
    <w:rsid w:val="004C05D8"/>
    <w:rsid w:val="004C1D27"/>
    <w:rsid w:val="004C284D"/>
    <w:rsid w:val="004C3566"/>
    <w:rsid w:val="004C38F3"/>
    <w:rsid w:val="004C4726"/>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4707"/>
    <w:rsid w:val="004E4769"/>
    <w:rsid w:val="004E5C42"/>
    <w:rsid w:val="004E5F05"/>
    <w:rsid w:val="004E6955"/>
    <w:rsid w:val="004E7113"/>
    <w:rsid w:val="004F095A"/>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647"/>
    <w:rsid w:val="00532E83"/>
    <w:rsid w:val="005348E3"/>
    <w:rsid w:val="00534D03"/>
    <w:rsid w:val="0053534B"/>
    <w:rsid w:val="00535C87"/>
    <w:rsid w:val="0053611F"/>
    <w:rsid w:val="00536518"/>
    <w:rsid w:val="005365B6"/>
    <w:rsid w:val="00536BF0"/>
    <w:rsid w:val="00536E84"/>
    <w:rsid w:val="00536F03"/>
    <w:rsid w:val="005373EA"/>
    <w:rsid w:val="005374AD"/>
    <w:rsid w:val="00537D2D"/>
    <w:rsid w:val="0054001B"/>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655"/>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2D3F"/>
    <w:rsid w:val="00583ED8"/>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AFE"/>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2DC6"/>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EF7"/>
    <w:rsid w:val="00600F41"/>
    <w:rsid w:val="006012F9"/>
    <w:rsid w:val="006017A9"/>
    <w:rsid w:val="00601870"/>
    <w:rsid w:val="0060219A"/>
    <w:rsid w:val="00602483"/>
    <w:rsid w:val="00602F42"/>
    <w:rsid w:val="00603B56"/>
    <w:rsid w:val="00603C6A"/>
    <w:rsid w:val="00603C75"/>
    <w:rsid w:val="00604E81"/>
    <w:rsid w:val="0060502A"/>
    <w:rsid w:val="00605857"/>
    <w:rsid w:val="00605ACB"/>
    <w:rsid w:val="00605D0B"/>
    <w:rsid w:val="00605DC5"/>
    <w:rsid w:val="0060622D"/>
    <w:rsid w:val="00606315"/>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119"/>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1D7"/>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13D"/>
    <w:rsid w:val="006659C3"/>
    <w:rsid w:val="00665B7A"/>
    <w:rsid w:val="00665FDC"/>
    <w:rsid w:val="006662AB"/>
    <w:rsid w:val="0066644C"/>
    <w:rsid w:val="006674C5"/>
    <w:rsid w:val="00670165"/>
    <w:rsid w:val="006703CB"/>
    <w:rsid w:val="0067056D"/>
    <w:rsid w:val="00670EB3"/>
    <w:rsid w:val="006730CF"/>
    <w:rsid w:val="006732EC"/>
    <w:rsid w:val="006737E7"/>
    <w:rsid w:val="00673910"/>
    <w:rsid w:val="00673AA3"/>
    <w:rsid w:val="00673EF1"/>
    <w:rsid w:val="00674F42"/>
    <w:rsid w:val="00675CE4"/>
    <w:rsid w:val="00675E50"/>
    <w:rsid w:val="006765B4"/>
    <w:rsid w:val="0068093A"/>
    <w:rsid w:val="00680B02"/>
    <w:rsid w:val="00680B9F"/>
    <w:rsid w:val="00680BF6"/>
    <w:rsid w:val="006827E6"/>
    <w:rsid w:val="00682824"/>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207"/>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4470"/>
    <w:rsid w:val="006A5AC0"/>
    <w:rsid w:val="006A5F91"/>
    <w:rsid w:val="006A62AE"/>
    <w:rsid w:val="006A66BA"/>
    <w:rsid w:val="006A68CE"/>
    <w:rsid w:val="006A722F"/>
    <w:rsid w:val="006A7CF6"/>
    <w:rsid w:val="006B0473"/>
    <w:rsid w:val="006B04BB"/>
    <w:rsid w:val="006B06C6"/>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487"/>
    <w:rsid w:val="006D2074"/>
    <w:rsid w:val="006D32E1"/>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C59"/>
    <w:rsid w:val="006E2230"/>
    <w:rsid w:val="006E237F"/>
    <w:rsid w:val="006E27F1"/>
    <w:rsid w:val="006E34C1"/>
    <w:rsid w:val="006E36B3"/>
    <w:rsid w:val="006E3D42"/>
    <w:rsid w:val="006E41B5"/>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74F"/>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6C1"/>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2CE"/>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555"/>
    <w:rsid w:val="00754E00"/>
    <w:rsid w:val="00755ACD"/>
    <w:rsid w:val="00756A90"/>
    <w:rsid w:val="0075703E"/>
    <w:rsid w:val="007573A9"/>
    <w:rsid w:val="0075760E"/>
    <w:rsid w:val="00757DCC"/>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965"/>
    <w:rsid w:val="00790234"/>
    <w:rsid w:val="007906A9"/>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E4B"/>
    <w:rsid w:val="007A00B6"/>
    <w:rsid w:val="007A0BFD"/>
    <w:rsid w:val="007A0FDF"/>
    <w:rsid w:val="007A2370"/>
    <w:rsid w:val="007A2616"/>
    <w:rsid w:val="007A2EB9"/>
    <w:rsid w:val="007A4A53"/>
    <w:rsid w:val="007A4B63"/>
    <w:rsid w:val="007A4D46"/>
    <w:rsid w:val="007A57FC"/>
    <w:rsid w:val="007A596F"/>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62C"/>
    <w:rsid w:val="007C2D70"/>
    <w:rsid w:val="007C39E0"/>
    <w:rsid w:val="007C3D2D"/>
    <w:rsid w:val="007C49E6"/>
    <w:rsid w:val="007C4AB6"/>
    <w:rsid w:val="007C4B74"/>
    <w:rsid w:val="007C501B"/>
    <w:rsid w:val="007C5748"/>
    <w:rsid w:val="007C5CC8"/>
    <w:rsid w:val="007C602C"/>
    <w:rsid w:val="007C6068"/>
    <w:rsid w:val="007C62BA"/>
    <w:rsid w:val="007C670E"/>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4E6C"/>
    <w:rsid w:val="00805558"/>
    <w:rsid w:val="00805CBB"/>
    <w:rsid w:val="00807130"/>
    <w:rsid w:val="008071AE"/>
    <w:rsid w:val="008100EE"/>
    <w:rsid w:val="008103FC"/>
    <w:rsid w:val="00810A2A"/>
    <w:rsid w:val="00810E8F"/>
    <w:rsid w:val="008111A8"/>
    <w:rsid w:val="0081148E"/>
    <w:rsid w:val="008118B4"/>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25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1CE"/>
    <w:rsid w:val="008367B6"/>
    <w:rsid w:val="008368B3"/>
    <w:rsid w:val="00836A12"/>
    <w:rsid w:val="008377A1"/>
    <w:rsid w:val="00837CAB"/>
    <w:rsid w:val="00840622"/>
    <w:rsid w:val="0084066D"/>
    <w:rsid w:val="0084089A"/>
    <w:rsid w:val="00840A25"/>
    <w:rsid w:val="00840BC2"/>
    <w:rsid w:val="00841434"/>
    <w:rsid w:val="00841513"/>
    <w:rsid w:val="00841E79"/>
    <w:rsid w:val="00841FD8"/>
    <w:rsid w:val="00842962"/>
    <w:rsid w:val="00843432"/>
    <w:rsid w:val="00843813"/>
    <w:rsid w:val="00843C74"/>
    <w:rsid w:val="00844865"/>
    <w:rsid w:val="008449BB"/>
    <w:rsid w:val="008452F9"/>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2E8"/>
    <w:rsid w:val="00863D2B"/>
    <w:rsid w:val="00863E31"/>
    <w:rsid w:val="00863F2B"/>
    <w:rsid w:val="00863F30"/>
    <w:rsid w:val="00863FA2"/>
    <w:rsid w:val="00864538"/>
    <w:rsid w:val="008648D9"/>
    <w:rsid w:val="008652FD"/>
    <w:rsid w:val="008653F5"/>
    <w:rsid w:val="00865B27"/>
    <w:rsid w:val="00865C33"/>
    <w:rsid w:val="008660D6"/>
    <w:rsid w:val="008663BC"/>
    <w:rsid w:val="0086649E"/>
    <w:rsid w:val="00866ABF"/>
    <w:rsid w:val="00867902"/>
    <w:rsid w:val="00867A19"/>
    <w:rsid w:val="00870113"/>
    <w:rsid w:val="00870D74"/>
    <w:rsid w:val="00871F01"/>
    <w:rsid w:val="0087368C"/>
    <w:rsid w:val="0087378E"/>
    <w:rsid w:val="008739B6"/>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89B"/>
    <w:rsid w:val="00884F76"/>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080"/>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0DD5"/>
    <w:rsid w:val="008F1587"/>
    <w:rsid w:val="008F19B8"/>
    <w:rsid w:val="008F1ACC"/>
    <w:rsid w:val="008F2DB7"/>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054"/>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072"/>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D2F"/>
    <w:rsid w:val="009240BF"/>
    <w:rsid w:val="009245C3"/>
    <w:rsid w:val="00924C62"/>
    <w:rsid w:val="00925094"/>
    <w:rsid w:val="009252C6"/>
    <w:rsid w:val="0092582A"/>
    <w:rsid w:val="00925DEF"/>
    <w:rsid w:val="009269C8"/>
    <w:rsid w:val="00926B2A"/>
    <w:rsid w:val="009271CC"/>
    <w:rsid w:val="00927585"/>
    <w:rsid w:val="0092788D"/>
    <w:rsid w:val="00927CD0"/>
    <w:rsid w:val="00931005"/>
    <w:rsid w:val="0093158A"/>
    <w:rsid w:val="009319F0"/>
    <w:rsid w:val="0093240B"/>
    <w:rsid w:val="00932486"/>
    <w:rsid w:val="0093271A"/>
    <w:rsid w:val="00933D51"/>
    <w:rsid w:val="0093402E"/>
    <w:rsid w:val="00934116"/>
    <w:rsid w:val="00934941"/>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041"/>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7801"/>
    <w:rsid w:val="00960254"/>
    <w:rsid w:val="0096062D"/>
    <w:rsid w:val="0096104F"/>
    <w:rsid w:val="0096165D"/>
    <w:rsid w:val="00962032"/>
    <w:rsid w:val="009620A7"/>
    <w:rsid w:val="0096263D"/>
    <w:rsid w:val="00963781"/>
    <w:rsid w:val="00964438"/>
    <w:rsid w:val="009646BB"/>
    <w:rsid w:val="00964909"/>
    <w:rsid w:val="00964AB6"/>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56F1"/>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634F"/>
    <w:rsid w:val="009A7281"/>
    <w:rsid w:val="009A7381"/>
    <w:rsid w:val="009A7395"/>
    <w:rsid w:val="009A7FF2"/>
    <w:rsid w:val="009B029C"/>
    <w:rsid w:val="009B1030"/>
    <w:rsid w:val="009B18B6"/>
    <w:rsid w:val="009B1958"/>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763"/>
    <w:rsid w:val="009C5D4D"/>
    <w:rsid w:val="009C5D59"/>
    <w:rsid w:val="009C6011"/>
    <w:rsid w:val="009C6F95"/>
    <w:rsid w:val="009C7608"/>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9B"/>
    <w:rsid w:val="00A31007"/>
    <w:rsid w:val="00A317AE"/>
    <w:rsid w:val="00A317B8"/>
    <w:rsid w:val="00A31AD5"/>
    <w:rsid w:val="00A31B39"/>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64E"/>
    <w:rsid w:val="00A5788D"/>
    <w:rsid w:val="00A608CB"/>
    <w:rsid w:val="00A608CD"/>
    <w:rsid w:val="00A6149F"/>
    <w:rsid w:val="00A61639"/>
    <w:rsid w:val="00A61750"/>
    <w:rsid w:val="00A61EE2"/>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271"/>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589"/>
    <w:rsid w:val="00AC772F"/>
    <w:rsid w:val="00AD0A1F"/>
    <w:rsid w:val="00AD1199"/>
    <w:rsid w:val="00AD1444"/>
    <w:rsid w:val="00AD1507"/>
    <w:rsid w:val="00AD190B"/>
    <w:rsid w:val="00AD1E60"/>
    <w:rsid w:val="00AD23F8"/>
    <w:rsid w:val="00AD2F1E"/>
    <w:rsid w:val="00AD30DE"/>
    <w:rsid w:val="00AD36A0"/>
    <w:rsid w:val="00AD3903"/>
    <w:rsid w:val="00AD4363"/>
    <w:rsid w:val="00AD4EAB"/>
    <w:rsid w:val="00AD59F4"/>
    <w:rsid w:val="00AD62CE"/>
    <w:rsid w:val="00AD6747"/>
    <w:rsid w:val="00AD6E79"/>
    <w:rsid w:val="00AD72AE"/>
    <w:rsid w:val="00AD7661"/>
    <w:rsid w:val="00AD78D6"/>
    <w:rsid w:val="00AD79B7"/>
    <w:rsid w:val="00AE054E"/>
    <w:rsid w:val="00AE0799"/>
    <w:rsid w:val="00AE0CA9"/>
    <w:rsid w:val="00AE0E65"/>
    <w:rsid w:val="00AE0F7C"/>
    <w:rsid w:val="00AE1D25"/>
    <w:rsid w:val="00AE2269"/>
    <w:rsid w:val="00AE306E"/>
    <w:rsid w:val="00AE3D32"/>
    <w:rsid w:val="00AE40BB"/>
    <w:rsid w:val="00AE40F6"/>
    <w:rsid w:val="00AE4999"/>
    <w:rsid w:val="00AE78D1"/>
    <w:rsid w:val="00AE7E95"/>
    <w:rsid w:val="00AF02AC"/>
    <w:rsid w:val="00AF0B9B"/>
    <w:rsid w:val="00AF0F0B"/>
    <w:rsid w:val="00AF0FFF"/>
    <w:rsid w:val="00AF1169"/>
    <w:rsid w:val="00AF1311"/>
    <w:rsid w:val="00AF151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BD4"/>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26"/>
    <w:rsid w:val="00B25B6F"/>
    <w:rsid w:val="00B26C41"/>
    <w:rsid w:val="00B272DA"/>
    <w:rsid w:val="00B27831"/>
    <w:rsid w:val="00B30390"/>
    <w:rsid w:val="00B3080F"/>
    <w:rsid w:val="00B30AF3"/>
    <w:rsid w:val="00B30FD6"/>
    <w:rsid w:val="00B3125F"/>
    <w:rsid w:val="00B31758"/>
    <w:rsid w:val="00B31AF1"/>
    <w:rsid w:val="00B31EB7"/>
    <w:rsid w:val="00B338CA"/>
    <w:rsid w:val="00B33A0E"/>
    <w:rsid w:val="00B33FD9"/>
    <w:rsid w:val="00B3458F"/>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1240"/>
    <w:rsid w:val="00B71484"/>
    <w:rsid w:val="00B716FD"/>
    <w:rsid w:val="00B71D30"/>
    <w:rsid w:val="00B71DF3"/>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E73"/>
    <w:rsid w:val="00B95F76"/>
    <w:rsid w:val="00B96BEE"/>
    <w:rsid w:val="00B97885"/>
    <w:rsid w:val="00B97E8E"/>
    <w:rsid w:val="00B97FA6"/>
    <w:rsid w:val="00BA023C"/>
    <w:rsid w:val="00BA074C"/>
    <w:rsid w:val="00BA08B4"/>
    <w:rsid w:val="00BA0A0A"/>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575"/>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C0"/>
    <w:rsid w:val="00BF3DE2"/>
    <w:rsid w:val="00BF440F"/>
    <w:rsid w:val="00BF4466"/>
    <w:rsid w:val="00BF45D9"/>
    <w:rsid w:val="00BF4A3B"/>
    <w:rsid w:val="00BF52DD"/>
    <w:rsid w:val="00BF679B"/>
    <w:rsid w:val="00BF6E0A"/>
    <w:rsid w:val="00BF7222"/>
    <w:rsid w:val="00BF72DF"/>
    <w:rsid w:val="00BF75BB"/>
    <w:rsid w:val="00BF792A"/>
    <w:rsid w:val="00BF7F87"/>
    <w:rsid w:val="00C001C3"/>
    <w:rsid w:val="00C00562"/>
    <w:rsid w:val="00C011BC"/>
    <w:rsid w:val="00C01D07"/>
    <w:rsid w:val="00C01D60"/>
    <w:rsid w:val="00C03BE7"/>
    <w:rsid w:val="00C03E08"/>
    <w:rsid w:val="00C0416A"/>
    <w:rsid w:val="00C05874"/>
    <w:rsid w:val="00C0657A"/>
    <w:rsid w:val="00C06765"/>
    <w:rsid w:val="00C06F83"/>
    <w:rsid w:val="00C073F1"/>
    <w:rsid w:val="00C077F3"/>
    <w:rsid w:val="00C1013B"/>
    <w:rsid w:val="00C1094B"/>
    <w:rsid w:val="00C109CA"/>
    <w:rsid w:val="00C11472"/>
    <w:rsid w:val="00C1176E"/>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CAE"/>
    <w:rsid w:val="00C20DF7"/>
    <w:rsid w:val="00C20E99"/>
    <w:rsid w:val="00C219D4"/>
    <w:rsid w:val="00C21F19"/>
    <w:rsid w:val="00C22C37"/>
    <w:rsid w:val="00C23079"/>
    <w:rsid w:val="00C231D4"/>
    <w:rsid w:val="00C236E7"/>
    <w:rsid w:val="00C23AB2"/>
    <w:rsid w:val="00C23B73"/>
    <w:rsid w:val="00C23E59"/>
    <w:rsid w:val="00C24631"/>
    <w:rsid w:val="00C25410"/>
    <w:rsid w:val="00C25CA3"/>
    <w:rsid w:val="00C25E2D"/>
    <w:rsid w:val="00C26012"/>
    <w:rsid w:val="00C262A9"/>
    <w:rsid w:val="00C26985"/>
    <w:rsid w:val="00C26B4F"/>
    <w:rsid w:val="00C300E0"/>
    <w:rsid w:val="00C30351"/>
    <w:rsid w:val="00C307F9"/>
    <w:rsid w:val="00C3090A"/>
    <w:rsid w:val="00C30C0B"/>
    <w:rsid w:val="00C3162E"/>
    <w:rsid w:val="00C31B8D"/>
    <w:rsid w:val="00C31EF1"/>
    <w:rsid w:val="00C33C67"/>
    <w:rsid w:val="00C344C7"/>
    <w:rsid w:val="00C34630"/>
    <w:rsid w:val="00C34BB3"/>
    <w:rsid w:val="00C34D36"/>
    <w:rsid w:val="00C35298"/>
    <w:rsid w:val="00C35327"/>
    <w:rsid w:val="00C35446"/>
    <w:rsid w:val="00C35546"/>
    <w:rsid w:val="00C3649E"/>
    <w:rsid w:val="00C36811"/>
    <w:rsid w:val="00C36C73"/>
    <w:rsid w:val="00C37013"/>
    <w:rsid w:val="00C3728D"/>
    <w:rsid w:val="00C376AE"/>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3F21"/>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805"/>
    <w:rsid w:val="00C7782A"/>
    <w:rsid w:val="00C77C7B"/>
    <w:rsid w:val="00C80418"/>
    <w:rsid w:val="00C8049C"/>
    <w:rsid w:val="00C80539"/>
    <w:rsid w:val="00C8107A"/>
    <w:rsid w:val="00C8180E"/>
    <w:rsid w:val="00C8189A"/>
    <w:rsid w:val="00C81FD5"/>
    <w:rsid w:val="00C82047"/>
    <w:rsid w:val="00C828A4"/>
    <w:rsid w:val="00C82F63"/>
    <w:rsid w:val="00C82F89"/>
    <w:rsid w:val="00C83982"/>
    <w:rsid w:val="00C8467E"/>
    <w:rsid w:val="00C84CAE"/>
    <w:rsid w:val="00C851EF"/>
    <w:rsid w:val="00C859A1"/>
    <w:rsid w:val="00C85CE3"/>
    <w:rsid w:val="00C8708E"/>
    <w:rsid w:val="00C878F3"/>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4BFF"/>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D54"/>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912"/>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C5"/>
    <w:rsid w:val="00CE6A4F"/>
    <w:rsid w:val="00CE70B6"/>
    <w:rsid w:val="00CE778B"/>
    <w:rsid w:val="00CE7B07"/>
    <w:rsid w:val="00CE7F23"/>
    <w:rsid w:val="00CF0CA9"/>
    <w:rsid w:val="00CF103B"/>
    <w:rsid w:val="00CF1CC1"/>
    <w:rsid w:val="00CF1E54"/>
    <w:rsid w:val="00CF20F7"/>
    <w:rsid w:val="00CF2229"/>
    <w:rsid w:val="00CF291B"/>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AE1"/>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63"/>
    <w:rsid w:val="00D33BA7"/>
    <w:rsid w:val="00D33FAE"/>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642"/>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76F20"/>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553C"/>
    <w:rsid w:val="00D96148"/>
    <w:rsid w:val="00D96B8F"/>
    <w:rsid w:val="00D96B91"/>
    <w:rsid w:val="00D96DAA"/>
    <w:rsid w:val="00D96FA0"/>
    <w:rsid w:val="00D97702"/>
    <w:rsid w:val="00DA17CB"/>
    <w:rsid w:val="00DA1A11"/>
    <w:rsid w:val="00DA2588"/>
    <w:rsid w:val="00DA2E16"/>
    <w:rsid w:val="00DA2F48"/>
    <w:rsid w:val="00DA3A27"/>
    <w:rsid w:val="00DA3D9A"/>
    <w:rsid w:val="00DA47E1"/>
    <w:rsid w:val="00DA481E"/>
    <w:rsid w:val="00DA5130"/>
    <w:rsid w:val="00DA52C9"/>
    <w:rsid w:val="00DA5883"/>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0702"/>
    <w:rsid w:val="00DC1404"/>
    <w:rsid w:val="00DC1B9A"/>
    <w:rsid w:val="00DC283F"/>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30B"/>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A13"/>
    <w:rsid w:val="00DE7A75"/>
    <w:rsid w:val="00DE7F34"/>
    <w:rsid w:val="00DE7F47"/>
    <w:rsid w:val="00DF1262"/>
    <w:rsid w:val="00DF2283"/>
    <w:rsid w:val="00DF317A"/>
    <w:rsid w:val="00DF33D4"/>
    <w:rsid w:val="00DF366C"/>
    <w:rsid w:val="00DF4749"/>
    <w:rsid w:val="00DF5185"/>
    <w:rsid w:val="00DF5AF9"/>
    <w:rsid w:val="00DF672C"/>
    <w:rsid w:val="00E000B1"/>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CE5"/>
    <w:rsid w:val="00E10A02"/>
    <w:rsid w:val="00E11085"/>
    <w:rsid w:val="00E11123"/>
    <w:rsid w:val="00E114BF"/>
    <w:rsid w:val="00E1162A"/>
    <w:rsid w:val="00E12457"/>
    <w:rsid w:val="00E126C2"/>
    <w:rsid w:val="00E12BDD"/>
    <w:rsid w:val="00E12E1F"/>
    <w:rsid w:val="00E13110"/>
    <w:rsid w:val="00E135EF"/>
    <w:rsid w:val="00E13894"/>
    <w:rsid w:val="00E13D47"/>
    <w:rsid w:val="00E14015"/>
    <w:rsid w:val="00E159FF"/>
    <w:rsid w:val="00E15EBD"/>
    <w:rsid w:val="00E16170"/>
    <w:rsid w:val="00E164BF"/>
    <w:rsid w:val="00E164E0"/>
    <w:rsid w:val="00E165FF"/>
    <w:rsid w:val="00E16CA8"/>
    <w:rsid w:val="00E16D52"/>
    <w:rsid w:val="00E16ECA"/>
    <w:rsid w:val="00E17AE9"/>
    <w:rsid w:val="00E17E5A"/>
    <w:rsid w:val="00E20267"/>
    <w:rsid w:val="00E20330"/>
    <w:rsid w:val="00E21836"/>
    <w:rsid w:val="00E22414"/>
    <w:rsid w:val="00E22CA9"/>
    <w:rsid w:val="00E22F29"/>
    <w:rsid w:val="00E2341D"/>
    <w:rsid w:val="00E234BF"/>
    <w:rsid w:val="00E2668A"/>
    <w:rsid w:val="00E26ED2"/>
    <w:rsid w:val="00E27A11"/>
    <w:rsid w:val="00E30DC6"/>
    <w:rsid w:val="00E30DEE"/>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C17"/>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22B"/>
    <w:rsid w:val="00E52DEB"/>
    <w:rsid w:val="00E53720"/>
    <w:rsid w:val="00E54A79"/>
    <w:rsid w:val="00E54BDC"/>
    <w:rsid w:val="00E54F4A"/>
    <w:rsid w:val="00E56F86"/>
    <w:rsid w:val="00E57893"/>
    <w:rsid w:val="00E57ADB"/>
    <w:rsid w:val="00E60373"/>
    <w:rsid w:val="00E607D3"/>
    <w:rsid w:val="00E60CB2"/>
    <w:rsid w:val="00E60DE9"/>
    <w:rsid w:val="00E61099"/>
    <w:rsid w:val="00E61BD5"/>
    <w:rsid w:val="00E65264"/>
    <w:rsid w:val="00E65502"/>
    <w:rsid w:val="00E65506"/>
    <w:rsid w:val="00E65A84"/>
    <w:rsid w:val="00E65C2C"/>
    <w:rsid w:val="00E65D20"/>
    <w:rsid w:val="00E67303"/>
    <w:rsid w:val="00E67A00"/>
    <w:rsid w:val="00E7115F"/>
    <w:rsid w:val="00E716AA"/>
    <w:rsid w:val="00E71A76"/>
    <w:rsid w:val="00E726F9"/>
    <w:rsid w:val="00E72865"/>
    <w:rsid w:val="00E72B76"/>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2D06"/>
    <w:rsid w:val="00E82E13"/>
    <w:rsid w:val="00E83F25"/>
    <w:rsid w:val="00E8446A"/>
    <w:rsid w:val="00E84AA3"/>
    <w:rsid w:val="00E85745"/>
    <w:rsid w:val="00E859C3"/>
    <w:rsid w:val="00E86D82"/>
    <w:rsid w:val="00E86DAF"/>
    <w:rsid w:val="00E8742E"/>
    <w:rsid w:val="00E875FD"/>
    <w:rsid w:val="00E87670"/>
    <w:rsid w:val="00E87A5B"/>
    <w:rsid w:val="00E87F66"/>
    <w:rsid w:val="00E901C0"/>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669"/>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4A55"/>
    <w:rsid w:val="00EC5268"/>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3CB3"/>
    <w:rsid w:val="00ED4453"/>
    <w:rsid w:val="00ED481E"/>
    <w:rsid w:val="00ED48F5"/>
    <w:rsid w:val="00ED4E76"/>
    <w:rsid w:val="00ED4FF6"/>
    <w:rsid w:val="00ED6689"/>
    <w:rsid w:val="00ED676B"/>
    <w:rsid w:val="00ED67D8"/>
    <w:rsid w:val="00ED6F4D"/>
    <w:rsid w:val="00ED6F9D"/>
    <w:rsid w:val="00ED7012"/>
    <w:rsid w:val="00ED746D"/>
    <w:rsid w:val="00ED76DA"/>
    <w:rsid w:val="00EE04A1"/>
    <w:rsid w:val="00EE0506"/>
    <w:rsid w:val="00EE073C"/>
    <w:rsid w:val="00EE0C8A"/>
    <w:rsid w:val="00EE1099"/>
    <w:rsid w:val="00EE15BC"/>
    <w:rsid w:val="00EE1A82"/>
    <w:rsid w:val="00EE1A94"/>
    <w:rsid w:val="00EE1D08"/>
    <w:rsid w:val="00EE20CC"/>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26C"/>
    <w:rsid w:val="00F125A5"/>
    <w:rsid w:val="00F129B5"/>
    <w:rsid w:val="00F12D56"/>
    <w:rsid w:val="00F133B7"/>
    <w:rsid w:val="00F13CE7"/>
    <w:rsid w:val="00F143F7"/>
    <w:rsid w:val="00F148C2"/>
    <w:rsid w:val="00F15725"/>
    <w:rsid w:val="00F16232"/>
    <w:rsid w:val="00F16558"/>
    <w:rsid w:val="00F165B2"/>
    <w:rsid w:val="00F1759B"/>
    <w:rsid w:val="00F17B51"/>
    <w:rsid w:val="00F17CBD"/>
    <w:rsid w:val="00F20094"/>
    <w:rsid w:val="00F2138B"/>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6D5B"/>
    <w:rsid w:val="00F27087"/>
    <w:rsid w:val="00F2756E"/>
    <w:rsid w:val="00F2777E"/>
    <w:rsid w:val="00F27E43"/>
    <w:rsid w:val="00F30764"/>
    <w:rsid w:val="00F3157E"/>
    <w:rsid w:val="00F31AE0"/>
    <w:rsid w:val="00F322DC"/>
    <w:rsid w:val="00F33264"/>
    <w:rsid w:val="00F33537"/>
    <w:rsid w:val="00F33659"/>
    <w:rsid w:val="00F34F56"/>
    <w:rsid w:val="00F35236"/>
    <w:rsid w:val="00F361A5"/>
    <w:rsid w:val="00F3719B"/>
    <w:rsid w:val="00F371CB"/>
    <w:rsid w:val="00F37307"/>
    <w:rsid w:val="00F37451"/>
    <w:rsid w:val="00F37823"/>
    <w:rsid w:val="00F378F0"/>
    <w:rsid w:val="00F37EDF"/>
    <w:rsid w:val="00F402B4"/>
    <w:rsid w:val="00F42018"/>
    <w:rsid w:val="00F42841"/>
    <w:rsid w:val="00F42872"/>
    <w:rsid w:val="00F429F7"/>
    <w:rsid w:val="00F42F03"/>
    <w:rsid w:val="00F435C1"/>
    <w:rsid w:val="00F4361A"/>
    <w:rsid w:val="00F4414B"/>
    <w:rsid w:val="00F448B8"/>
    <w:rsid w:val="00F44C54"/>
    <w:rsid w:val="00F44F2F"/>
    <w:rsid w:val="00F454BA"/>
    <w:rsid w:val="00F47F69"/>
    <w:rsid w:val="00F5048F"/>
    <w:rsid w:val="00F50E9A"/>
    <w:rsid w:val="00F51C92"/>
    <w:rsid w:val="00F52A33"/>
    <w:rsid w:val="00F52C85"/>
    <w:rsid w:val="00F52CEB"/>
    <w:rsid w:val="00F5407F"/>
    <w:rsid w:val="00F5473F"/>
    <w:rsid w:val="00F54CD9"/>
    <w:rsid w:val="00F553E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D27"/>
    <w:rsid w:val="00FA4269"/>
    <w:rsid w:val="00FA4E8C"/>
    <w:rsid w:val="00FA515F"/>
    <w:rsid w:val="00FA5B37"/>
    <w:rsid w:val="00FA5D70"/>
    <w:rsid w:val="00FA67A3"/>
    <w:rsid w:val="00FA7190"/>
    <w:rsid w:val="00FA72C4"/>
    <w:rsid w:val="00FA7416"/>
    <w:rsid w:val="00FA7755"/>
    <w:rsid w:val="00FB0441"/>
    <w:rsid w:val="00FB0519"/>
    <w:rsid w:val="00FB05F4"/>
    <w:rsid w:val="00FB17A7"/>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C7F48"/>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23"/>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27"/>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28"/>
      </w:numPr>
      <w:tabs>
        <w:tab w:val="clear" w:pos="926"/>
        <w:tab w:val="left" w:pos="800"/>
      </w:tabs>
    </w:pPr>
  </w:style>
  <w:style w:type="paragraph" w:styleId="ListNumber3">
    <w:name w:val="List Number 3"/>
    <w:basedOn w:val="Normal"/>
    <w:rsid w:val="00BF0890"/>
    <w:pPr>
      <w:numPr>
        <w:numId w:val="29"/>
      </w:numPr>
      <w:tabs>
        <w:tab w:val="clear" w:pos="1209"/>
        <w:tab w:val="left" w:pos="1200"/>
      </w:tabs>
    </w:pPr>
  </w:style>
  <w:style w:type="paragraph" w:styleId="ListNumber4">
    <w:name w:val="List Number 4"/>
    <w:basedOn w:val="Normal"/>
    <w:rsid w:val="00BF0890"/>
    <w:pPr>
      <w:numPr>
        <w:numId w:val="30"/>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25"/>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24"/>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25"/>
      </w:numPr>
      <w:tabs>
        <w:tab w:val="clear" w:pos="400"/>
        <w:tab w:val="left" w:pos="800"/>
      </w:tabs>
    </w:pPr>
  </w:style>
  <w:style w:type="paragraph" w:styleId="ListContinue3">
    <w:name w:val="List Continue 3"/>
    <w:basedOn w:val="ListContinue"/>
    <w:rsid w:val="00BF0890"/>
    <w:pPr>
      <w:numPr>
        <w:ilvl w:val="2"/>
        <w:numId w:val="25"/>
      </w:numPr>
      <w:tabs>
        <w:tab w:val="clear" w:pos="400"/>
        <w:tab w:val="left" w:pos="1200"/>
      </w:tabs>
    </w:pPr>
  </w:style>
  <w:style w:type="paragraph" w:styleId="ListContinue4">
    <w:name w:val="List Continue 4"/>
    <w:basedOn w:val="ListContinue"/>
    <w:rsid w:val="00BF0890"/>
    <w:pPr>
      <w:numPr>
        <w:numId w:val="26"/>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10"/>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8"/>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11"/>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4"/>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5"/>
      </w:numPr>
      <w:spacing w:after="0"/>
    </w:pPr>
    <w:rPr>
      <w:rFonts w:eastAsia="Calibri"/>
      <w:i w:val="0"/>
      <w:iCs/>
      <w:szCs w:val="24"/>
      <w:lang w:val="en-US" w:eastAsia="en-US"/>
    </w:rPr>
  </w:style>
  <w:style w:type="paragraph" w:customStyle="1" w:styleId="na3">
    <w:name w:val="na3"/>
    <w:basedOn w:val="a3"/>
    <w:next w:val="Normal"/>
    <w:rsid w:val="00DE379F"/>
    <w:pPr>
      <w:numPr>
        <w:numId w:val="15"/>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5"/>
      </w:numPr>
      <w:spacing w:after="0"/>
    </w:pPr>
    <w:rPr>
      <w:rFonts w:eastAsia="Calibri"/>
      <w:szCs w:val="24"/>
      <w:lang w:val="en-US" w:eastAsia="en-US"/>
    </w:rPr>
  </w:style>
  <w:style w:type="paragraph" w:customStyle="1" w:styleId="na6">
    <w:name w:val="na6"/>
    <w:basedOn w:val="a6"/>
    <w:next w:val="Normal"/>
    <w:rsid w:val="00DE379F"/>
    <w:pPr>
      <w:numPr>
        <w:numId w:val="15"/>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9"/>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20922849">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header" Target="header4.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footer" Target="foot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8B74C38D-D286-4751-9C43-EB091B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12</Pages>
  <Words>3292</Words>
  <Characters>18768</Characters>
  <Application>Microsoft Office Word</Application>
  <DocSecurity>0</DocSecurity>
  <Lines>156</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22016</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Jason Rhee</cp:lastModifiedBy>
  <cp:revision>22</cp:revision>
  <cp:lastPrinted>2023-06-09T07:47:00Z</cp:lastPrinted>
  <dcterms:created xsi:type="dcterms:W3CDTF">2024-10-01T18:40:00Z</dcterms:created>
  <dcterms:modified xsi:type="dcterms:W3CDTF">2025-04-01T01:05:00Z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40459-83b3-439a-9b5d-c36e29e9ec53_Enabled">
    <vt:lpwstr>true</vt:lpwstr>
  </property>
  <property fmtid="{D5CDD505-2E9C-101B-9397-08002B2CF9AE}" pid="3" name="MSIP_Label_f0f40459-83b3-439a-9b5d-c36e29e9ec53_SetDate">
    <vt:lpwstr>2025-03-31T00:52:01Z</vt:lpwstr>
  </property>
  <property fmtid="{D5CDD505-2E9C-101B-9397-08002B2CF9AE}" pid="4" name="MSIP_Label_f0f40459-83b3-439a-9b5d-c36e29e9ec53_Method">
    <vt:lpwstr>Privileged</vt:lpwstr>
  </property>
  <property fmtid="{D5CDD505-2E9C-101B-9397-08002B2CF9AE}" pid="5" name="MSIP_Label_f0f40459-83b3-439a-9b5d-c36e29e9ec53_Name">
    <vt:lpwstr>CommercialInConfidence</vt:lpwstr>
  </property>
  <property fmtid="{D5CDD505-2E9C-101B-9397-08002B2CF9AE}" pid="6" name="MSIP_Label_f0f40459-83b3-439a-9b5d-c36e29e9ec53_SiteId">
    <vt:lpwstr>7f80b01b-7741-4ca1-bd07-3cff0abd1d50</vt:lpwstr>
  </property>
  <property fmtid="{D5CDD505-2E9C-101B-9397-08002B2CF9AE}" pid="7" name="MSIP_Label_f0f40459-83b3-439a-9b5d-c36e29e9ec53_ActionId">
    <vt:lpwstr>05be6c4e-628f-4631-a1a5-2c0c1b222b37</vt:lpwstr>
  </property>
  <property fmtid="{D5CDD505-2E9C-101B-9397-08002B2CF9AE}" pid="8" name="MSIP_Label_f0f40459-83b3-439a-9b5d-c36e29e9ec53_ContentBits">
    <vt:lpwstr>0</vt:lpwstr>
  </property>
  <property fmtid="{D5CDD505-2E9C-101B-9397-08002B2CF9AE}" pid="9" name="MSIP_Label_f0f40459-83b3-439a-9b5d-c36e29e9ec53_Tag">
    <vt:lpwstr>10, 0, 1, 1</vt:lpwstr>
  </property>
</Properties>
</file>